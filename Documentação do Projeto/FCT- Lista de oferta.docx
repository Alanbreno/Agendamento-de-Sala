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6541" w:rsidRPr="00584BBB" w:rsidRDefault="00AC6541" w:rsidP="005B4F40">
      <w:pPr>
        <w:pStyle w:val="Ttulo3"/>
        <w:rPr>
          <w:sz w:val="22"/>
          <w:szCs w:val="22"/>
        </w:rPr>
      </w:pPr>
      <w:r w:rsidRPr="00584BBB">
        <w:rPr>
          <w:sz w:val="22"/>
          <w:szCs w:val="22"/>
        </w:rPr>
        <w:t xml:space="preserve"> 1) HORÁRIO D</w:t>
      </w:r>
      <w:r w:rsidR="00B76CF0">
        <w:rPr>
          <w:sz w:val="22"/>
          <w:szCs w:val="22"/>
        </w:rPr>
        <w:t>AS DISCIPLINAS - TURNO DA</w:t>
      </w:r>
      <w:r w:rsidR="00B7771D">
        <w:rPr>
          <w:sz w:val="22"/>
          <w:szCs w:val="22"/>
        </w:rPr>
        <w:t xml:space="preserve"> TARDE</w:t>
      </w:r>
      <w:r w:rsidRPr="00584BBB">
        <w:rPr>
          <w:sz w:val="22"/>
          <w:szCs w:val="22"/>
        </w:rPr>
        <w:t xml:space="preserve"> - 1º BLOCO DE DISCIPLINAS</w:t>
      </w:r>
    </w:p>
    <w:p w:rsidR="00AC6541" w:rsidRPr="00584BBB" w:rsidRDefault="0005774C">
      <w:pPr>
        <w:pStyle w:val="Ttulo3"/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NOVO PPC - CALOUROS DE 201</w:t>
      </w:r>
      <w:r w:rsidR="00BF5F63">
        <w:rPr>
          <w:sz w:val="22"/>
          <w:szCs w:val="22"/>
        </w:rPr>
        <w:t>6</w:t>
      </w:r>
      <w:r>
        <w:rPr>
          <w:sz w:val="22"/>
          <w:szCs w:val="22"/>
        </w:rPr>
        <w:t xml:space="preserve">/ ENTRADA </w:t>
      </w:r>
      <w:r w:rsidR="00B7771D">
        <w:rPr>
          <w:sz w:val="22"/>
          <w:szCs w:val="22"/>
        </w:rPr>
        <w:t>2</w:t>
      </w:r>
      <w:r w:rsidR="00AC6541" w:rsidRPr="00584BBB">
        <w:rPr>
          <w:sz w:val="22"/>
          <w:szCs w:val="22"/>
        </w:rPr>
        <w:t>º SEMESTRE</w:t>
      </w:r>
    </w:p>
    <w:p w:rsidR="00AC6541" w:rsidRPr="00584BBB" w:rsidRDefault="00AC6541">
      <w:pPr>
        <w:rPr>
          <w:color w:val="FF0000"/>
          <w:sz w:val="22"/>
          <w:szCs w:val="22"/>
        </w:rPr>
      </w:pPr>
    </w:p>
    <w:p w:rsidR="00AC6541" w:rsidRPr="00584BBB" w:rsidRDefault="00AC6541">
      <w:pPr>
        <w:rPr>
          <w:sz w:val="22"/>
          <w:szCs w:val="22"/>
        </w:rPr>
      </w:pPr>
    </w:p>
    <w:tbl>
      <w:tblPr>
        <w:tblW w:w="983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576"/>
        <w:gridCol w:w="1701"/>
        <w:gridCol w:w="1701"/>
        <w:gridCol w:w="1981"/>
      </w:tblGrid>
      <w:tr w:rsidR="00AC6541" w:rsidRPr="00584BBB" w:rsidTr="0082161C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Sexta</w:t>
            </w:r>
          </w:p>
        </w:tc>
      </w:tr>
      <w:tr w:rsidR="00B7771D" w:rsidRPr="00584BBB" w:rsidTr="0082161C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14:50 – 16:30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409F4">
              <w:rPr>
                <w:sz w:val="22"/>
                <w:szCs w:val="22"/>
              </w:rPr>
              <w:t>Física I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409F4">
              <w:rPr>
                <w:sz w:val="22"/>
                <w:szCs w:val="22"/>
              </w:rPr>
              <w:t>Programação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409F4">
              <w:rPr>
                <w:sz w:val="22"/>
                <w:szCs w:val="22"/>
              </w:rPr>
              <w:t>Física 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409F4">
              <w:rPr>
                <w:sz w:val="22"/>
                <w:szCs w:val="22"/>
              </w:rPr>
              <w:t>Programação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Lab. de Programação C</w:t>
            </w:r>
          </w:p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409F4">
              <w:rPr>
                <w:sz w:val="22"/>
                <w:szCs w:val="22"/>
              </w:rPr>
              <w:t xml:space="preserve">Lab. de </w:t>
            </w:r>
            <w:r>
              <w:rPr>
                <w:sz w:val="22"/>
                <w:szCs w:val="22"/>
              </w:rPr>
              <w:t xml:space="preserve">Eletrônica Digital C </w:t>
            </w:r>
          </w:p>
        </w:tc>
      </w:tr>
      <w:tr w:rsidR="00B7771D" w:rsidRPr="00584BBB" w:rsidTr="00D4657B">
        <w:trPr>
          <w:trHeight w:val="165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16:40 – 18:20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409F4">
              <w:rPr>
                <w:sz w:val="22"/>
                <w:szCs w:val="22"/>
              </w:rPr>
              <w:t>Cálculo I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409F4">
              <w:rPr>
                <w:sz w:val="22"/>
                <w:szCs w:val="22"/>
              </w:rPr>
              <w:t>Lab. de Programação A</w:t>
            </w:r>
          </w:p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409F4">
              <w:rPr>
                <w:sz w:val="22"/>
                <w:szCs w:val="22"/>
              </w:rPr>
              <w:t>Lab.</w:t>
            </w:r>
            <w:r>
              <w:rPr>
                <w:sz w:val="22"/>
                <w:szCs w:val="22"/>
              </w:rPr>
              <w:t xml:space="preserve"> de Eletrônica Digital A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409F4">
              <w:rPr>
                <w:sz w:val="22"/>
                <w:szCs w:val="22"/>
              </w:rPr>
              <w:t>Cálculo 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Lab. de Programação B</w:t>
            </w:r>
          </w:p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Lab. de Eletrônica B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409F4">
              <w:rPr>
                <w:sz w:val="22"/>
                <w:szCs w:val="22"/>
              </w:rPr>
              <w:t>Cálculo I</w:t>
            </w:r>
          </w:p>
        </w:tc>
      </w:tr>
      <w:tr w:rsidR="00B7771D" w:rsidRPr="00584BBB" w:rsidTr="0082161C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18:30 – 20:10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Lab. de Eletrônica D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409F4">
              <w:rPr>
                <w:sz w:val="22"/>
                <w:szCs w:val="22"/>
              </w:rPr>
              <w:t>Eletrônica Digital</w:t>
            </w:r>
            <w:r w:rsidRPr="005409F4" w:rsidDel="00C551B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409F4">
              <w:rPr>
                <w:sz w:val="22"/>
                <w:szCs w:val="22"/>
              </w:rPr>
              <w:t>Projetos de Engenharia 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409F4">
              <w:rPr>
                <w:sz w:val="22"/>
                <w:szCs w:val="22"/>
              </w:rPr>
              <w:t>Eletrônica Digital</w:t>
            </w:r>
            <w:r w:rsidRPr="005409F4" w:rsidDel="00C551B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409F4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409F4">
              <w:rPr>
                <w:sz w:val="22"/>
                <w:szCs w:val="22"/>
              </w:rPr>
              <w:t>Projetos de Engenharia I</w:t>
            </w:r>
          </w:p>
        </w:tc>
      </w:tr>
    </w:tbl>
    <w:p w:rsidR="00AC6541" w:rsidRPr="00584BBB" w:rsidRDefault="00AC6541"/>
    <w:p w:rsidR="00AC6541" w:rsidRPr="00584BBB" w:rsidRDefault="00AC6541">
      <w:pPr>
        <w:jc w:val="center"/>
        <w:rPr>
          <w:color w:val="000000"/>
          <w:sz w:val="22"/>
          <w:szCs w:val="22"/>
          <w:u w:val="single"/>
        </w:rPr>
      </w:pPr>
    </w:p>
    <w:tbl>
      <w:tblPr>
        <w:tblW w:w="9943" w:type="dxa"/>
        <w:tblInd w:w="-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3"/>
        <w:gridCol w:w="2360"/>
        <w:gridCol w:w="710"/>
        <w:gridCol w:w="757"/>
        <w:gridCol w:w="2341"/>
        <w:gridCol w:w="2642"/>
      </w:tblGrid>
      <w:tr w:rsidR="00AC6541" w:rsidRPr="00584BBB" w:rsidTr="00942FAD"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sz w:val="22"/>
                <w:szCs w:val="22"/>
              </w:rPr>
            </w:pPr>
            <w:r w:rsidRPr="00584BBB">
              <w:rPr>
                <w:rStyle w:val="Forte"/>
                <w:sz w:val="22"/>
                <w:szCs w:val="22"/>
              </w:rPr>
              <w:t>Código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sz w:val="22"/>
                <w:szCs w:val="22"/>
              </w:rPr>
            </w:pPr>
            <w:r w:rsidRPr="00584BBB">
              <w:rPr>
                <w:rStyle w:val="Forte"/>
                <w:sz w:val="22"/>
                <w:szCs w:val="22"/>
              </w:rPr>
              <w:t>Disciplina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sz w:val="22"/>
                <w:szCs w:val="22"/>
              </w:rPr>
            </w:pPr>
            <w:r w:rsidRPr="00584BBB">
              <w:rPr>
                <w:rStyle w:val="Forte"/>
                <w:sz w:val="22"/>
                <w:szCs w:val="22"/>
              </w:rPr>
              <w:t>CH</w:t>
            </w:r>
          </w:p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sz w:val="22"/>
                <w:szCs w:val="22"/>
              </w:rPr>
            </w:pPr>
            <w:r w:rsidRPr="00584BBB">
              <w:rPr>
                <w:rStyle w:val="Forte"/>
                <w:sz w:val="22"/>
                <w:szCs w:val="22"/>
              </w:rPr>
              <w:t>Turma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sz w:val="22"/>
                <w:szCs w:val="22"/>
              </w:rPr>
            </w:pPr>
            <w:r w:rsidRPr="00584BBB">
              <w:rPr>
                <w:rStyle w:val="Forte"/>
                <w:sz w:val="22"/>
                <w:szCs w:val="22"/>
              </w:rPr>
              <w:t>Sala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sz w:val="22"/>
                <w:szCs w:val="22"/>
              </w:rPr>
            </w:pPr>
            <w:r w:rsidRPr="00584BBB">
              <w:rPr>
                <w:rStyle w:val="Forte"/>
                <w:sz w:val="22"/>
                <w:szCs w:val="22"/>
              </w:rPr>
              <w:t>Professor</w:t>
            </w:r>
          </w:p>
        </w:tc>
      </w:tr>
      <w:tr w:rsidR="00AC6541" w:rsidRPr="00584BBB" w:rsidTr="00942FAD">
        <w:tc>
          <w:tcPr>
            <w:tcW w:w="113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</w:pPr>
            <w:r w:rsidRPr="00584BBB">
              <w:t>EC01001</w:t>
            </w:r>
          </w:p>
        </w:tc>
        <w:tc>
          <w:tcPr>
            <w:tcW w:w="23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FÍSICA I</w:t>
            </w:r>
          </w:p>
        </w:tc>
        <w:tc>
          <w:tcPr>
            <w:tcW w:w="7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60</w:t>
            </w:r>
          </w:p>
        </w:tc>
        <w:tc>
          <w:tcPr>
            <w:tcW w:w="75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6"/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34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01</w:t>
            </w:r>
          </w:p>
        </w:tc>
        <w:tc>
          <w:tcPr>
            <w:tcW w:w="26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6541" w:rsidRPr="00584BBB" w:rsidRDefault="001207F4" w:rsidP="00102E2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Jeferson</w:t>
            </w:r>
          </w:p>
        </w:tc>
      </w:tr>
      <w:tr w:rsidR="00AC6541" w:rsidRPr="00584BBB" w:rsidTr="00942FAD">
        <w:tc>
          <w:tcPr>
            <w:tcW w:w="113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6"/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EC01002</w:t>
            </w:r>
          </w:p>
        </w:tc>
        <w:tc>
          <w:tcPr>
            <w:tcW w:w="23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6"/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CÁLCULO I</w:t>
            </w:r>
          </w:p>
        </w:tc>
        <w:tc>
          <w:tcPr>
            <w:tcW w:w="7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60</w:t>
            </w:r>
          </w:p>
        </w:tc>
        <w:tc>
          <w:tcPr>
            <w:tcW w:w="75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6"/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34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942FAD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PPGITEC</w:t>
            </w:r>
          </w:p>
        </w:tc>
        <w:tc>
          <w:tcPr>
            <w:tcW w:w="26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6541" w:rsidRPr="00584BBB" w:rsidRDefault="00970C77">
            <w:pPr>
              <w:snapToGrid w:val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584BBB">
              <w:rPr>
                <w:b/>
                <w:sz w:val="22"/>
                <w:szCs w:val="22"/>
              </w:rPr>
              <w:t>Proj</w:t>
            </w:r>
            <w:proofErr w:type="spellEnd"/>
            <w:r w:rsidRPr="00584BBB">
              <w:rPr>
                <w:b/>
                <w:sz w:val="22"/>
                <w:szCs w:val="22"/>
              </w:rPr>
              <w:t xml:space="preserve">. </w:t>
            </w:r>
            <w:r w:rsidR="00AC6541" w:rsidRPr="00584BBB">
              <w:rPr>
                <w:b/>
                <w:sz w:val="22"/>
                <w:szCs w:val="22"/>
              </w:rPr>
              <w:t>NEWTON</w:t>
            </w:r>
          </w:p>
        </w:tc>
      </w:tr>
      <w:tr w:rsidR="00AC6541" w:rsidRPr="00584BBB" w:rsidTr="00942FAD">
        <w:tc>
          <w:tcPr>
            <w:tcW w:w="113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E61A35">
            <w:pPr>
              <w:pStyle w:val="Cabealho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EC0100</w:t>
            </w:r>
            <w:r w:rsidR="00AC6541" w:rsidRPr="00584BBB">
              <w:rPr>
                <w:sz w:val="22"/>
                <w:szCs w:val="22"/>
              </w:rPr>
              <w:t>3</w:t>
            </w:r>
          </w:p>
        </w:tc>
        <w:tc>
          <w:tcPr>
            <w:tcW w:w="23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pStyle w:val="Cabealho"/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ELETRÔNICA DIGITAL</w:t>
            </w:r>
          </w:p>
        </w:tc>
        <w:tc>
          <w:tcPr>
            <w:tcW w:w="7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60</w:t>
            </w:r>
          </w:p>
        </w:tc>
        <w:tc>
          <w:tcPr>
            <w:tcW w:w="75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6"/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34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01</w:t>
            </w:r>
          </w:p>
        </w:tc>
        <w:tc>
          <w:tcPr>
            <w:tcW w:w="26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6541" w:rsidRPr="00584BBB" w:rsidRDefault="0022364E" w:rsidP="00037D8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ADALBERY</w:t>
            </w:r>
            <w:r w:rsidR="00037D88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AC6541" w:rsidRPr="00584BBB" w:rsidTr="00942FAD">
        <w:tc>
          <w:tcPr>
            <w:tcW w:w="113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pStyle w:val="Cabealho"/>
              <w:snapToGrid w:val="0"/>
              <w:rPr>
                <w:sz w:val="22"/>
                <w:szCs w:val="22"/>
              </w:rPr>
            </w:pPr>
          </w:p>
        </w:tc>
        <w:tc>
          <w:tcPr>
            <w:tcW w:w="23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pStyle w:val="Cabealho"/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LAB. DE ELETRÔNICA DIGITAL</w:t>
            </w:r>
          </w:p>
        </w:tc>
        <w:tc>
          <w:tcPr>
            <w:tcW w:w="7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30</w:t>
            </w:r>
          </w:p>
        </w:tc>
        <w:tc>
          <w:tcPr>
            <w:tcW w:w="75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4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LABCOM</w:t>
            </w:r>
            <w:r w:rsidR="00942FAD">
              <w:rPr>
                <w:sz w:val="22"/>
                <w:szCs w:val="22"/>
              </w:rPr>
              <w:t xml:space="preserve"> II</w:t>
            </w:r>
          </w:p>
        </w:tc>
        <w:tc>
          <w:tcPr>
            <w:tcW w:w="26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6541" w:rsidRPr="00584BBB" w:rsidRDefault="0022364E" w:rsidP="00037D8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ADALBERY</w:t>
            </w:r>
            <w:r w:rsidR="00037D88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AC6541" w:rsidRPr="00584BBB" w:rsidTr="00942FAD">
        <w:tc>
          <w:tcPr>
            <w:tcW w:w="113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EC01004</w:t>
            </w:r>
          </w:p>
        </w:tc>
        <w:tc>
          <w:tcPr>
            <w:tcW w:w="23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PROGRAMAÇÃO</w:t>
            </w:r>
          </w:p>
        </w:tc>
        <w:tc>
          <w:tcPr>
            <w:tcW w:w="7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F62EFC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6</w:t>
            </w:r>
            <w:r w:rsidR="00AC6541" w:rsidRPr="00584BBB">
              <w:rPr>
                <w:sz w:val="22"/>
                <w:szCs w:val="22"/>
              </w:rPr>
              <w:t>0</w:t>
            </w:r>
          </w:p>
        </w:tc>
        <w:tc>
          <w:tcPr>
            <w:tcW w:w="75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6"/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34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01</w:t>
            </w:r>
          </w:p>
        </w:tc>
        <w:tc>
          <w:tcPr>
            <w:tcW w:w="26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3"/>
              <w:snapToGrid w:val="0"/>
              <w:rPr>
                <w:color w:val="000000"/>
                <w:sz w:val="22"/>
                <w:szCs w:val="22"/>
              </w:rPr>
            </w:pPr>
            <w:r w:rsidRPr="00584BBB">
              <w:rPr>
                <w:color w:val="000000"/>
                <w:sz w:val="22"/>
                <w:szCs w:val="22"/>
              </w:rPr>
              <w:t>EURÍPEDES</w:t>
            </w:r>
          </w:p>
        </w:tc>
      </w:tr>
      <w:tr w:rsidR="00AC6541" w:rsidRPr="00584BBB" w:rsidTr="00942FAD">
        <w:tc>
          <w:tcPr>
            <w:tcW w:w="113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36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LAB. DE PROGRAMAÇÃO</w:t>
            </w:r>
          </w:p>
        </w:tc>
        <w:tc>
          <w:tcPr>
            <w:tcW w:w="71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90</w:t>
            </w:r>
          </w:p>
        </w:tc>
        <w:tc>
          <w:tcPr>
            <w:tcW w:w="757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41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LABCOM</w:t>
            </w:r>
            <w:r w:rsidR="00942FAD">
              <w:rPr>
                <w:sz w:val="22"/>
                <w:szCs w:val="22"/>
              </w:rPr>
              <w:t xml:space="preserve"> I</w:t>
            </w:r>
          </w:p>
        </w:tc>
        <w:tc>
          <w:tcPr>
            <w:tcW w:w="264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EURÍPEDES</w:t>
            </w:r>
          </w:p>
        </w:tc>
      </w:tr>
      <w:tr w:rsidR="00AC6541" w:rsidRPr="00584BBB" w:rsidTr="00942FAD">
        <w:tc>
          <w:tcPr>
            <w:tcW w:w="113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EC01005</w:t>
            </w:r>
          </w:p>
        </w:tc>
        <w:tc>
          <w:tcPr>
            <w:tcW w:w="236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PROJETOS DE ENGENHARIA I</w:t>
            </w:r>
          </w:p>
        </w:tc>
        <w:tc>
          <w:tcPr>
            <w:tcW w:w="71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60</w:t>
            </w:r>
          </w:p>
        </w:tc>
        <w:tc>
          <w:tcPr>
            <w:tcW w:w="757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41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01</w:t>
            </w:r>
          </w:p>
        </w:tc>
        <w:tc>
          <w:tcPr>
            <w:tcW w:w="264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6541" w:rsidRPr="00584BBB" w:rsidRDefault="002E4EC1" w:rsidP="002E5F7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DEYVISON</w:t>
            </w:r>
          </w:p>
        </w:tc>
      </w:tr>
    </w:tbl>
    <w:p w:rsidR="00AC6541" w:rsidRPr="00584BBB" w:rsidRDefault="00AC6541"/>
    <w:p w:rsidR="00AC6541" w:rsidRPr="00584BBB" w:rsidRDefault="00AC6541">
      <w:pPr>
        <w:pStyle w:val="Cabealho"/>
        <w:pageBreakBefore/>
        <w:tabs>
          <w:tab w:val="clear" w:pos="4419"/>
          <w:tab w:val="clear" w:pos="8838"/>
        </w:tabs>
        <w:jc w:val="center"/>
        <w:rPr>
          <w:b/>
          <w:bCs/>
          <w:sz w:val="22"/>
          <w:szCs w:val="22"/>
        </w:rPr>
      </w:pPr>
      <w:r w:rsidRPr="00584BBB">
        <w:rPr>
          <w:b/>
          <w:sz w:val="22"/>
          <w:szCs w:val="22"/>
        </w:rPr>
        <w:lastRenderedPageBreak/>
        <w:t xml:space="preserve">2) HORÁRIO </w:t>
      </w:r>
      <w:r w:rsidR="00B76CF0">
        <w:rPr>
          <w:b/>
          <w:sz w:val="22"/>
          <w:szCs w:val="22"/>
        </w:rPr>
        <w:t xml:space="preserve">DAS DISCIPLINAS – TURNO DA </w:t>
      </w:r>
      <w:r w:rsidR="00B7771D">
        <w:rPr>
          <w:b/>
          <w:sz w:val="22"/>
          <w:szCs w:val="22"/>
        </w:rPr>
        <w:t>MANHÃ</w:t>
      </w:r>
      <w:r w:rsidRPr="00584BBB">
        <w:rPr>
          <w:b/>
          <w:sz w:val="22"/>
          <w:szCs w:val="22"/>
        </w:rPr>
        <w:t xml:space="preserve"> - 2º BLOCO DE DISCIPLINAS </w:t>
      </w:r>
      <w:r w:rsidRPr="00584BBB">
        <w:rPr>
          <w:b/>
          <w:sz w:val="22"/>
          <w:szCs w:val="22"/>
        </w:rPr>
        <w:br/>
        <w:t xml:space="preserve">NOVO PPC </w:t>
      </w:r>
      <w:r w:rsidR="0005774C">
        <w:rPr>
          <w:b/>
          <w:bCs/>
          <w:sz w:val="22"/>
          <w:szCs w:val="22"/>
        </w:rPr>
        <w:t>– ALUNOS DE 201</w:t>
      </w:r>
      <w:r w:rsidR="00B7771D">
        <w:rPr>
          <w:b/>
          <w:bCs/>
          <w:sz w:val="22"/>
          <w:szCs w:val="22"/>
        </w:rPr>
        <w:t>6</w:t>
      </w:r>
      <w:r w:rsidRPr="00584BBB">
        <w:rPr>
          <w:b/>
          <w:bCs/>
          <w:sz w:val="22"/>
          <w:szCs w:val="22"/>
        </w:rPr>
        <w:t xml:space="preserve"> / ENTRADA NO</w:t>
      </w:r>
      <w:r w:rsidR="0005774C">
        <w:rPr>
          <w:b/>
          <w:bCs/>
          <w:sz w:val="22"/>
          <w:szCs w:val="22"/>
        </w:rPr>
        <w:t xml:space="preserve"> </w:t>
      </w:r>
      <w:r w:rsidR="00B7771D">
        <w:rPr>
          <w:b/>
          <w:bCs/>
          <w:sz w:val="22"/>
          <w:szCs w:val="22"/>
        </w:rPr>
        <w:t>1</w:t>
      </w:r>
      <w:r w:rsidRPr="00584BBB">
        <w:rPr>
          <w:b/>
          <w:bCs/>
          <w:sz w:val="22"/>
          <w:szCs w:val="22"/>
        </w:rPr>
        <w:t>° SEMESTRE</w:t>
      </w:r>
    </w:p>
    <w:p w:rsidR="00AC6541" w:rsidRPr="00584BBB" w:rsidRDefault="00AC6541">
      <w:pPr>
        <w:rPr>
          <w:sz w:val="22"/>
          <w:szCs w:val="22"/>
        </w:rPr>
      </w:pPr>
    </w:p>
    <w:tbl>
      <w:tblPr>
        <w:tblW w:w="983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1440"/>
        <w:gridCol w:w="1598"/>
        <w:gridCol w:w="1560"/>
        <w:gridCol w:w="1584"/>
        <w:gridCol w:w="1534"/>
        <w:gridCol w:w="2123"/>
      </w:tblGrid>
      <w:tr w:rsidR="00AC6541" w:rsidRPr="00584BBB" w:rsidTr="00D477D4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Sexta</w:t>
            </w:r>
          </w:p>
        </w:tc>
      </w:tr>
      <w:tr w:rsidR="00B7771D" w:rsidRPr="00584BBB" w:rsidTr="00D477D4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07:30 – 09:10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A41025" w:rsidP="00B7771D">
            <w:pPr>
              <w:snapToGrid w:val="0"/>
              <w:jc w:val="center"/>
              <w:rPr>
                <w:sz w:val="22"/>
                <w:szCs w:val="22"/>
              </w:rPr>
            </w:pPr>
            <w:ins w:id="0" w:author="Thiago Sylas" w:date="2016-12-13T19:55:00Z">
              <w:r w:rsidRPr="00584BBB">
                <w:rPr>
                  <w:sz w:val="22"/>
                  <w:szCs w:val="22"/>
                </w:rPr>
                <w:t>Estruturas de Dados</w:t>
              </w:r>
            </w:ins>
            <w:bookmarkStart w:id="1" w:name="_GoBack"/>
            <w:bookmarkEnd w:id="1"/>
            <w:del w:id="2" w:author="Francisco Muller" w:date="2016-09-19T15:34:00Z">
              <w:r w:rsidR="00B7771D" w:rsidRPr="00584BBB" w:rsidDel="00383B9D">
                <w:rPr>
                  <w:sz w:val="22"/>
                  <w:szCs w:val="22"/>
                </w:rPr>
                <w:delText xml:space="preserve">Cálculo II </w:delText>
              </w:r>
            </w:del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Física II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383B9D" w:rsidP="00B7771D">
            <w:pPr>
              <w:snapToGrid w:val="0"/>
              <w:jc w:val="center"/>
              <w:rPr>
                <w:sz w:val="22"/>
                <w:szCs w:val="22"/>
              </w:rPr>
            </w:pPr>
            <w:ins w:id="3" w:author="Francisco Muller" w:date="2016-09-19T15:34:00Z">
              <w:del w:id="4" w:author="Thiago Sylas" w:date="2016-12-13T19:55:00Z">
                <w:r w:rsidRPr="00584BBB" w:rsidDel="00A41025">
                  <w:rPr>
                    <w:sz w:val="22"/>
                    <w:szCs w:val="22"/>
                  </w:rPr>
                  <w:delText>Estruturas de Dados</w:delText>
                </w:r>
              </w:del>
            </w:ins>
            <w:del w:id="5" w:author="Francisco Muller" w:date="2016-09-19T15:34:00Z">
              <w:r w:rsidR="00B7771D" w:rsidRPr="00584BBB" w:rsidDel="00383B9D">
                <w:rPr>
                  <w:sz w:val="22"/>
                  <w:szCs w:val="22"/>
                </w:rPr>
                <w:delText xml:space="preserve">Cálculo II </w:delText>
              </w:r>
            </w:del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 xml:space="preserve">Física II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del w:id="6" w:author="Francisco Muller" w:date="2016-09-19T15:34:00Z">
              <w:r w:rsidRPr="00584BBB" w:rsidDel="00383B9D">
                <w:rPr>
                  <w:sz w:val="22"/>
                  <w:szCs w:val="22"/>
                </w:rPr>
                <w:delText xml:space="preserve">Cálculo II </w:delText>
              </w:r>
            </w:del>
          </w:p>
        </w:tc>
      </w:tr>
      <w:tr w:rsidR="00B7771D" w:rsidRPr="00584BBB" w:rsidTr="00D477D4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09:20 – 11:00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Variáveis Complexas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rFonts w:cs="Tahoma"/>
                <w:sz w:val="22"/>
                <w:szCs w:val="22"/>
              </w:rPr>
              <w:t>Arquitetura</w:t>
            </w:r>
            <w:r w:rsidRPr="00584BBB">
              <w:rPr>
                <w:sz w:val="22"/>
                <w:szCs w:val="22"/>
              </w:rPr>
              <w:t xml:space="preserve"> e Organização de Computadores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Álgebra Linear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rFonts w:cs="Tahoma"/>
                <w:sz w:val="22"/>
                <w:szCs w:val="22"/>
              </w:rPr>
              <w:t>Arquitetura</w:t>
            </w:r>
            <w:r w:rsidRPr="00584BBB">
              <w:rPr>
                <w:sz w:val="22"/>
                <w:szCs w:val="22"/>
              </w:rPr>
              <w:t xml:space="preserve"> e Organização de Computadores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Projetos de Engenharia II</w:t>
            </w:r>
          </w:p>
        </w:tc>
      </w:tr>
      <w:tr w:rsidR="00B7771D" w:rsidRPr="00584BBB" w:rsidTr="00D477D4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11:10 – 12:50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383B9D" w:rsidP="00B7771D">
            <w:pPr>
              <w:snapToGrid w:val="0"/>
              <w:jc w:val="center"/>
              <w:rPr>
                <w:sz w:val="22"/>
                <w:szCs w:val="22"/>
              </w:rPr>
            </w:pPr>
            <w:ins w:id="7" w:author="Francisco Muller" w:date="2016-09-19T15:34:00Z">
              <w:r w:rsidRPr="00584BBB">
                <w:rPr>
                  <w:sz w:val="22"/>
                  <w:szCs w:val="22"/>
                </w:rPr>
                <w:t>Cálculo II</w:t>
              </w:r>
              <w:r w:rsidRPr="00584BBB" w:rsidDel="00CD7B8F">
                <w:rPr>
                  <w:sz w:val="22"/>
                  <w:szCs w:val="22"/>
                </w:rPr>
                <w:t xml:space="preserve"> </w:t>
              </w:r>
            </w:ins>
            <w:del w:id="8" w:author="Francisco Muller" w:date="2016-09-19T15:34:00Z">
              <w:r w:rsidR="00B7771D" w:rsidRPr="00584BBB" w:rsidDel="00383B9D">
                <w:rPr>
                  <w:sz w:val="22"/>
                  <w:szCs w:val="22"/>
                </w:rPr>
                <w:delText>Estruturas de Dados</w:delText>
              </w:r>
            </w:del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496B9D" w:rsidP="00B7771D">
            <w:pPr>
              <w:snapToGrid w:val="0"/>
              <w:jc w:val="center"/>
              <w:rPr>
                <w:sz w:val="22"/>
                <w:szCs w:val="22"/>
              </w:rPr>
            </w:pPr>
            <w:ins w:id="9" w:author="Francisco Muller" w:date="2016-09-26T15:52:00Z">
              <w:r w:rsidRPr="00584BBB">
                <w:rPr>
                  <w:sz w:val="22"/>
                  <w:szCs w:val="22"/>
                </w:rPr>
                <w:t>Estruturas de Dados</w:t>
              </w:r>
            </w:ins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383B9D" w:rsidP="00B7771D">
            <w:pPr>
              <w:snapToGrid w:val="0"/>
              <w:jc w:val="center"/>
              <w:rPr>
                <w:rFonts w:cs="Tahoma"/>
                <w:sz w:val="22"/>
                <w:szCs w:val="22"/>
              </w:rPr>
            </w:pPr>
            <w:ins w:id="10" w:author="Francisco Muller" w:date="2016-09-19T15:34:00Z">
              <w:r w:rsidRPr="00584BBB">
                <w:rPr>
                  <w:sz w:val="22"/>
                  <w:szCs w:val="22"/>
                </w:rPr>
                <w:t>Cálculo II</w:t>
              </w:r>
            </w:ins>
            <w:del w:id="11" w:author="Francisco Muller" w:date="2016-09-19T15:34:00Z">
              <w:r w:rsidR="00B7771D" w:rsidRPr="00584BBB" w:rsidDel="00383B9D">
                <w:rPr>
                  <w:sz w:val="22"/>
                  <w:szCs w:val="22"/>
                </w:rPr>
                <w:delText>Estruturas de Dados</w:delText>
              </w:r>
            </w:del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496B9D" w:rsidP="00B7771D">
            <w:pPr>
              <w:snapToGrid w:val="0"/>
              <w:jc w:val="center"/>
              <w:rPr>
                <w:sz w:val="22"/>
                <w:szCs w:val="22"/>
              </w:rPr>
            </w:pPr>
            <w:ins w:id="12" w:author="Francisco Muller" w:date="2016-09-26T15:52:00Z">
              <w:r w:rsidRPr="00584BBB">
                <w:rPr>
                  <w:sz w:val="22"/>
                  <w:szCs w:val="22"/>
                </w:rPr>
                <w:t>Estruturas de Dados</w:t>
              </w:r>
            </w:ins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383B9D" w:rsidP="00B7771D">
            <w:pPr>
              <w:snapToGrid w:val="0"/>
              <w:jc w:val="center"/>
              <w:rPr>
                <w:rFonts w:cs="Tahoma"/>
                <w:sz w:val="22"/>
                <w:szCs w:val="22"/>
              </w:rPr>
            </w:pPr>
            <w:ins w:id="13" w:author="Francisco Muller" w:date="2016-09-19T15:34:00Z">
              <w:r w:rsidRPr="00584BBB">
                <w:rPr>
                  <w:sz w:val="22"/>
                  <w:szCs w:val="22"/>
                </w:rPr>
                <w:t>Cálculo II</w:t>
              </w:r>
            </w:ins>
            <w:del w:id="14" w:author="Francisco Muller" w:date="2016-09-19T15:34:00Z">
              <w:r w:rsidR="00B7771D" w:rsidRPr="00584BBB" w:rsidDel="00383B9D">
                <w:rPr>
                  <w:sz w:val="22"/>
                  <w:szCs w:val="22"/>
                </w:rPr>
                <w:delText>Estruturas de Dados</w:delText>
              </w:r>
            </w:del>
          </w:p>
        </w:tc>
      </w:tr>
    </w:tbl>
    <w:p w:rsidR="00AC6541" w:rsidRPr="00584BBB" w:rsidRDefault="00AC6541"/>
    <w:tbl>
      <w:tblPr>
        <w:tblW w:w="9943" w:type="dxa"/>
        <w:tblInd w:w="-2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3"/>
        <w:gridCol w:w="3568"/>
        <w:gridCol w:w="425"/>
        <w:gridCol w:w="851"/>
        <w:gridCol w:w="1220"/>
        <w:gridCol w:w="2926"/>
      </w:tblGrid>
      <w:tr w:rsidR="00AC6541" w:rsidRPr="00584BBB" w:rsidTr="00942FAD"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sz w:val="22"/>
                <w:szCs w:val="22"/>
              </w:rPr>
            </w:pPr>
            <w:r w:rsidRPr="00584BBB">
              <w:rPr>
                <w:rStyle w:val="Forte"/>
                <w:sz w:val="22"/>
                <w:szCs w:val="22"/>
              </w:rPr>
              <w:t>Código</w:t>
            </w:r>
          </w:p>
        </w:tc>
        <w:tc>
          <w:tcPr>
            <w:tcW w:w="3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sz w:val="22"/>
                <w:szCs w:val="22"/>
              </w:rPr>
            </w:pPr>
            <w:r w:rsidRPr="00584BBB">
              <w:rPr>
                <w:rStyle w:val="Forte"/>
                <w:sz w:val="22"/>
                <w:szCs w:val="22"/>
              </w:rPr>
              <w:t>Disciplina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sz w:val="22"/>
                <w:szCs w:val="22"/>
              </w:rPr>
            </w:pPr>
            <w:r w:rsidRPr="00584BBB">
              <w:rPr>
                <w:rStyle w:val="Forte"/>
                <w:sz w:val="22"/>
                <w:szCs w:val="22"/>
              </w:rPr>
              <w:t>CH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sz w:val="22"/>
                <w:szCs w:val="22"/>
              </w:rPr>
            </w:pPr>
            <w:r w:rsidRPr="00584BBB">
              <w:rPr>
                <w:rStyle w:val="Forte"/>
                <w:sz w:val="22"/>
                <w:szCs w:val="22"/>
              </w:rPr>
              <w:t>Turma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sz w:val="22"/>
                <w:szCs w:val="22"/>
              </w:rPr>
            </w:pPr>
            <w:r w:rsidRPr="00584BBB">
              <w:rPr>
                <w:rStyle w:val="Forte"/>
                <w:sz w:val="22"/>
                <w:szCs w:val="22"/>
              </w:rPr>
              <w:t>Sala</w:t>
            </w:r>
          </w:p>
        </w:tc>
        <w:tc>
          <w:tcPr>
            <w:tcW w:w="2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sz w:val="22"/>
                <w:szCs w:val="22"/>
              </w:rPr>
            </w:pPr>
            <w:r w:rsidRPr="00584BBB">
              <w:rPr>
                <w:rStyle w:val="Forte"/>
                <w:sz w:val="22"/>
                <w:szCs w:val="22"/>
              </w:rPr>
              <w:t>Professor</w:t>
            </w:r>
          </w:p>
        </w:tc>
      </w:tr>
      <w:tr w:rsidR="00AC6541" w:rsidRPr="00584BBB" w:rsidTr="00942FAD">
        <w:tc>
          <w:tcPr>
            <w:tcW w:w="95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6"/>
              <w:snapToGrid w:val="0"/>
            </w:pPr>
            <w:r w:rsidRPr="00584BBB">
              <w:t>EC01006</w:t>
            </w:r>
          </w:p>
        </w:tc>
        <w:tc>
          <w:tcPr>
            <w:tcW w:w="35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rFonts w:cs="Tahoma"/>
                <w:sz w:val="22"/>
                <w:szCs w:val="22"/>
              </w:rPr>
              <w:t>CÁLCULO</w:t>
            </w:r>
            <w:r w:rsidRPr="00584BBB">
              <w:rPr>
                <w:sz w:val="22"/>
                <w:szCs w:val="22"/>
              </w:rPr>
              <w:t xml:space="preserve"> II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PPGITEC</w:t>
            </w:r>
          </w:p>
        </w:tc>
        <w:tc>
          <w:tcPr>
            <w:tcW w:w="29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6541" w:rsidRPr="00584BBB" w:rsidRDefault="00970C77">
            <w:pPr>
              <w:snapToGrid w:val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584BBB">
              <w:rPr>
                <w:b/>
                <w:sz w:val="22"/>
                <w:szCs w:val="22"/>
              </w:rPr>
              <w:t>Proj</w:t>
            </w:r>
            <w:proofErr w:type="spellEnd"/>
            <w:r w:rsidRPr="00584BBB">
              <w:rPr>
                <w:b/>
                <w:sz w:val="22"/>
                <w:szCs w:val="22"/>
              </w:rPr>
              <w:t xml:space="preserve">. </w:t>
            </w:r>
            <w:r w:rsidR="00AC6541" w:rsidRPr="00584BBB">
              <w:rPr>
                <w:b/>
                <w:sz w:val="22"/>
                <w:szCs w:val="22"/>
              </w:rPr>
              <w:t>NEWTON</w:t>
            </w:r>
          </w:p>
        </w:tc>
      </w:tr>
      <w:tr w:rsidR="00AC6541" w:rsidRPr="00584BBB" w:rsidTr="00942FAD">
        <w:tc>
          <w:tcPr>
            <w:tcW w:w="95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EC01007</w:t>
            </w:r>
          </w:p>
        </w:tc>
        <w:tc>
          <w:tcPr>
            <w:tcW w:w="35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rFonts w:cs="Tahoma"/>
                <w:sz w:val="22"/>
                <w:szCs w:val="22"/>
              </w:rPr>
              <w:t>ESTRUTURAS</w:t>
            </w:r>
            <w:r w:rsidRPr="00584BBB">
              <w:rPr>
                <w:sz w:val="22"/>
                <w:szCs w:val="22"/>
              </w:rPr>
              <w:t xml:space="preserve"> DE DADOS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90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01</w:t>
            </w:r>
          </w:p>
        </w:tc>
        <w:tc>
          <w:tcPr>
            <w:tcW w:w="29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6541" w:rsidRPr="00584BBB" w:rsidRDefault="004734F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Thiago</w:t>
            </w:r>
          </w:p>
        </w:tc>
      </w:tr>
      <w:tr w:rsidR="00AC6541" w:rsidRPr="00584BBB" w:rsidTr="00942FAD">
        <w:tc>
          <w:tcPr>
            <w:tcW w:w="95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pStyle w:val="Cabealho"/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EC01008</w:t>
            </w:r>
          </w:p>
        </w:tc>
        <w:tc>
          <w:tcPr>
            <w:tcW w:w="35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 w:rsidP="00942FAD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rFonts w:cs="Tahoma"/>
                <w:sz w:val="22"/>
                <w:szCs w:val="22"/>
              </w:rPr>
              <w:t>ARQUITETURA</w:t>
            </w:r>
            <w:r w:rsidRPr="00584BBB">
              <w:rPr>
                <w:sz w:val="22"/>
                <w:szCs w:val="22"/>
              </w:rPr>
              <w:t xml:space="preserve"> E </w:t>
            </w:r>
            <w:r w:rsidR="00942FAD">
              <w:rPr>
                <w:sz w:val="22"/>
                <w:szCs w:val="22"/>
              </w:rPr>
              <w:t>O</w:t>
            </w:r>
            <w:r w:rsidRPr="00584BBB">
              <w:rPr>
                <w:sz w:val="22"/>
                <w:szCs w:val="22"/>
              </w:rPr>
              <w:t>RGANIZAÇÃO DE COMPUTADORES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01</w:t>
            </w:r>
          </w:p>
        </w:tc>
        <w:tc>
          <w:tcPr>
            <w:tcW w:w="29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6541" w:rsidRPr="00584BBB" w:rsidRDefault="005E3DE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ZAMPOLO</w:t>
            </w:r>
          </w:p>
        </w:tc>
      </w:tr>
      <w:tr w:rsidR="00AC6541" w:rsidRPr="00584BBB" w:rsidTr="00942FAD">
        <w:tc>
          <w:tcPr>
            <w:tcW w:w="95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EC01009</w:t>
            </w:r>
          </w:p>
        </w:tc>
        <w:tc>
          <w:tcPr>
            <w:tcW w:w="35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rFonts w:cs="Tahoma"/>
                <w:sz w:val="22"/>
                <w:szCs w:val="22"/>
              </w:rPr>
              <w:t>ÁLGEBRA</w:t>
            </w:r>
            <w:r w:rsidRPr="00584BBB">
              <w:rPr>
                <w:sz w:val="22"/>
                <w:szCs w:val="22"/>
              </w:rPr>
              <w:t xml:space="preserve"> LINEAR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01</w:t>
            </w:r>
          </w:p>
        </w:tc>
        <w:tc>
          <w:tcPr>
            <w:tcW w:w="29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6541" w:rsidRPr="006F139F" w:rsidRDefault="00352A0C">
            <w:pPr>
              <w:snapToGrid w:val="0"/>
              <w:jc w:val="center"/>
              <w:rPr>
                <w:b/>
                <w:sz w:val="22"/>
                <w:szCs w:val="22"/>
              </w:rPr>
            </w:pPr>
            <w:ins w:id="15" w:author="Francisco Muller" w:date="2016-09-16T11:10:00Z">
              <w:r>
                <w:rPr>
                  <w:b/>
                  <w:sz w:val="22"/>
                  <w:szCs w:val="22"/>
                </w:rPr>
                <w:t>???</w:t>
              </w:r>
            </w:ins>
            <w:del w:id="16" w:author="Francisco Muller" w:date="2016-09-16T11:10:00Z">
              <w:r w:rsidR="00147BB7" w:rsidRPr="006F139F" w:rsidDel="00352A0C">
                <w:rPr>
                  <w:b/>
                  <w:sz w:val="22"/>
                  <w:szCs w:val="22"/>
                </w:rPr>
                <w:delText>THIAGO</w:delText>
              </w:r>
            </w:del>
          </w:p>
        </w:tc>
      </w:tr>
      <w:tr w:rsidR="00AC6541" w:rsidRPr="00584BBB" w:rsidTr="00942FAD">
        <w:tc>
          <w:tcPr>
            <w:tcW w:w="95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EC01010</w:t>
            </w:r>
          </w:p>
        </w:tc>
        <w:tc>
          <w:tcPr>
            <w:tcW w:w="356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rFonts w:cs="Tahoma"/>
                <w:sz w:val="22"/>
                <w:szCs w:val="22"/>
              </w:rPr>
              <w:t>VARIÁVEIS</w:t>
            </w:r>
            <w:r w:rsidRPr="00584BBB">
              <w:rPr>
                <w:sz w:val="22"/>
                <w:szCs w:val="22"/>
              </w:rPr>
              <w:t xml:space="preserve"> COMPLEXAS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01</w:t>
            </w:r>
          </w:p>
        </w:tc>
        <w:tc>
          <w:tcPr>
            <w:tcW w:w="29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6541" w:rsidRPr="006F139F" w:rsidRDefault="0043095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F139F">
              <w:rPr>
                <w:b/>
                <w:sz w:val="22"/>
                <w:szCs w:val="22"/>
              </w:rPr>
              <w:t>JEFERSON</w:t>
            </w:r>
          </w:p>
        </w:tc>
      </w:tr>
      <w:tr w:rsidR="00AC6541" w:rsidRPr="00584BBB" w:rsidTr="00942FAD">
        <w:tc>
          <w:tcPr>
            <w:tcW w:w="95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EC01011</w:t>
            </w:r>
          </w:p>
        </w:tc>
        <w:tc>
          <w:tcPr>
            <w:tcW w:w="356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bCs/>
                <w:sz w:val="22"/>
                <w:szCs w:val="22"/>
              </w:rPr>
            </w:pPr>
            <w:r w:rsidRPr="00584BBB">
              <w:rPr>
                <w:rFonts w:cs="Tahoma"/>
                <w:bCs/>
                <w:sz w:val="22"/>
                <w:szCs w:val="22"/>
              </w:rPr>
              <w:t>PROJETOS</w:t>
            </w:r>
            <w:r w:rsidRPr="00584BBB">
              <w:rPr>
                <w:bCs/>
                <w:sz w:val="22"/>
                <w:szCs w:val="22"/>
              </w:rPr>
              <w:t xml:space="preserve"> DE ENGENHARIA II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EA0006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3</w:t>
            </w:r>
            <w:r w:rsidR="00AC6541" w:rsidRPr="00584BBB">
              <w:rPr>
                <w:rFonts w:cs="Tahom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01</w:t>
            </w:r>
          </w:p>
        </w:tc>
        <w:tc>
          <w:tcPr>
            <w:tcW w:w="29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6541" w:rsidRPr="00584BBB" w:rsidRDefault="00DD6F70" w:rsidP="0014396D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</w:t>
            </w:r>
            <w:r w:rsidR="0014396D">
              <w:rPr>
                <w:b/>
                <w:sz w:val="22"/>
                <w:szCs w:val="22"/>
              </w:rPr>
              <w:t>LDEBARO</w:t>
            </w:r>
          </w:p>
        </w:tc>
      </w:tr>
      <w:tr w:rsidR="00AC6541" w:rsidRPr="00584BBB" w:rsidTr="00102E24">
        <w:tc>
          <w:tcPr>
            <w:tcW w:w="953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EC01012</w:t>
            </w:r>
          </w:p>
        </w:tc>
        <w:tc>
          <w:tcPr>
            <w:tcW w:w="3568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bCs/>
                <w:sz w:val="22"/>
                <w:szCs w:val="22"/>
              </w:rPr>
            </w:pPr>
            <w:r w:rsidRPr="00584BBB">
              <w:rPr>
                <w:rFonts w:cs="Tahoma"/>
                <w:bCs/>
                <w:sz w:val="22"/>
                <w:szCs w:val="22"/>
              </w:rPr>
              <w:t>FÍSICA</w:t>
            </w:r>
            <w:r w:rsidRPr="00584BBB">
              <w:rPr>
                <w:bCs/>
                <w:sz w:val="22"/>
                <w:szCs w:val="22"/>
              </w:rPr>
              <w:t xml:space="preserve"> II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01</w:t>
            </w:r>
          </w:p>
        </w:tc>
        <w:tc>
          <w:tcPr>
            <w:tcW w:w="29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C6541" w:rsidRPr="00584BBB" w:rsidRDefault="00EA705C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WILSON</w:t>
            </w:r>
            <w:r w:rsidR="00454F0C" w:rsidRPr="00584BBB">
              <w:rPr>
                <w:b/>
                <w:sz w:val="22"/>
                <w:szCs w:val="22"/>
              </w:rPr>
              <w:t xml:space="preserve"> RABELO</w:t>
            </w:r>
          </w:p>
        </w:tc>
      </w:tr>
    </w:tbl>
    <w:p w:rsidR="00AC6541" w:rsidRPr="00584BBB" w:rsidRDefault="00AC6541"/>
    <w:p w:rsidR="00AC6541" w:rsidRPr="00584BBB" w:rsidRDefault="00AC6541">
      <w:pPr>
        <w:rPr>
          <w:sz w:val="22"/>
          <w:szCs w:val="22"/>
        </w:rPr>
      </w:pPr>
    </w:p>
    <w:p w:rsidR="00AC6541" w:rsidRPr="00584BBB" w:rsidRDefault="00AC6541">
      <w:pPr>
        <w:pageBreakBefore/>
        <w:jc w:val="center"/>
        <w:rPr>
          <w:b/>
          <w:sz w:val="22"/>
          <w:szCs w:val="22"/>
        </w:rPr>
      </w:pPr>
      <w:r w:rsidRPr="00584BBB">
        <w:rPr>
          <w:b/>
          <w:sz w:val="22"/>
          <w:szCs w:val="22"/>
        </w:rPr>
        <w:lastRenderedPageBreak/>
        <w:t>3) HORÁRIO D</w:t>
      </w:r>
      <w:r w:rsidR="00B76CF0">
        <w:rPr>
          <w:b/>
          <w:sz w:val="22"/>
          <w:szCs w:val="22"/>
        </w:rPr>
        <w:t>AS DISCIPLINAS - TURNO DA</w:t>
      </w:r>
      <w:r w:rsidR="00B7771D">
        <w:rPr>
          <w:b/>
          <w:sz w:val="22"/>
          <w:szCs w:val="22"/>
        </w:rPr>
        <w:t xml:space="preserve"> TARDE</w:t>
      </w:r>
      <w:r w:rsidRPr="00584BBB">
        <w:rPr>
          <w:b/>
          <w:sz w:val="22"/>
          <w:szCs w:val="22"/>
        </w:rPr>
        <w:t xml:space="preserve"> – 3º BLOCO DE DISCIPLINAS /</w:t>
      </w:r>
    </w:p>
    <w:p w:rsidR="00AC6541" w:rsidRPr="00584BBB" w:rsidRDefault="0005774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NOVO PPC/ ALUNOS 201</w:t>
      </w:r>
      <w:r w:rsidR="00BF5F63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 ENTRADA NO </w:t>
      </w:r>
      <w:r w:rsidR="00B7771D">
        <w:rPr>
          <w:b/>
          <w:sz w:val="22"/>
          <w:szCs w:val="22"/>
        </w:rPr>
        <w:t>2</w:t>
      </w:r>
      <w:r w:rsidR="00AC6541" w:rsidRPr="00584BBB">
        <w:rPr>
          <w:b/>
          <w:sz w:val="22"/>
          <w:szCs w:val="22"/>
        </w:rPr>
        <w:t>° SEMESTRE</w:t>
      </w:r>
    </w:p>
    <w:p w:rsidR="00AC6541" w:rsidRPr="00584BBB" w:rsidRDefault="00AC6541">
      <w:pPr>
        <w:rPr>
          <w:sz w:val="22"/>
          <w:szCs w:val="22"/>
        </w:rPr>
      </w:pPr>
    </w:p>
    <w:p w:rsidR="00AC6541" w:rsidRPr="00584BBB" w:rsidRDefault="00AC6541">
      <w:pPr>
        <w:jc w:val="center"/>
        <w:rPr>
          <w:b/>
          <w:sz w:val="22"/>
          <w:szCs w:val="22"/>
        </w:rPr>
      </w:pPr>
      <w:r w:rsidRPr="00584BBB">
        <w:rPr>
          <w:b/>
          <w:sz w:val="22"/>
          <w:szCs w:val="22"/>
        </w:rPr>
        <w:t>ENGENHARIA DA COMPUTAÇÃO</w:t>
      </w:r>
    </w:p>
    <w:p w:rsidR="00AC6541" w:rsidRPr="00584BBB" w:rsidRDefault="00AC6541">
      <w:pPr>
        <w:rPr>
          <w:sz w:val="22"/>
          <w:szCs w:val="22"/>
        </w:rPr>
      </w:pPr>
    </w:p>
    <w:tbl>
      <w:tblPr>
        <w:tblW w:w="9821" w:type="dxa"/>
        <w:tblInd w:w="-18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883"/>
        <w:gridCol w:w="1559"/>
        <w:gridCol w:w="1701"/>
        <w:gridCol w:w="1701"/>
        <w:gridCol w:w="1489"/>
      </w:tblGrid>
      <w:tr w:rsidR="00AC6541" w:rsidRPr="00584BBB" w:rsidTr="0062247E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Sexta</w:t>
            </w:r>
          </w:p>
        </w:tc>
      </w:tr>
      <w:tr w:rsidR="00B7771D" w:rsidRPr="00584BBB" w:rsidTr="0062247E">
        <w:trPr>
          <w:trHeight w:val="70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14:50 – 16:30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Sistemas</w:t>
            </w:r>
          </w:p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Operacionais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 xml:space="preserve">Lab. de </w:t>
            </w:r>
            <w:r>
              <w:rPr>
                <w:sz w:val="22"/>
                <w:szCs w:val="22"/>
              </w:rPr>
              <w:t>Circuitos Elétricos (Turma 1</w:t>
            </w:r>
            <w:r w:rsidRPr="00584BBB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Sistemas</w:t>
            </w:r>
          </w:p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Operacionais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B7771D" w:rsidRPr="00584BBB" w:rsidTr="0062247E">
        <w:trPr>
          <w:trHeight w:val="70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16:40 – 18:20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Redes de Computadores 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Circuitos Elétricos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Redes de Computadores 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Circuitos Elétricos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B7771D" w:rsidRPr="00584BBB" w:rsidTr="0062247E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18:30 – 20:10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Cálculo III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Lab.</w:t>
            </w:r>
            <w:r>
              <w:rPr>
                <w:sz w:val="22"/>
                <w:szCs w:val="22"/>
              </w:rPr>
              <w:t xml:space="preserve"> de Circuitos Elétricos (Turma 2.teleco</w:t>
            </w:r>
            <w:r w:rsidRPr="00584BBB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EF104C" w:rsidP="00B7771D">
            <w:pPr>
              <w:snapToGrid w:val="0"/>
              <w:jc w:val="center"/>
              <w:rPr>
                <w:sz w:val="22"/>
                <w:szCs w:val="22"/>
              </w:rPr>
            </w:pPr>
            <w:ins w:id="17" w:author="Francisco Muller" w:date="2016-09-23T14:56:00Z">
              <w:r w:rsidRPr="00584BBB">
                <w:rPr>
                  <w:sz w:val="22"/>
                  <w:szCs w:val="22"/>
                </w:rPr>
                <w:t>Cálculo III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color w:val="FF0000"/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Lab. de Circuitos Elétricos (Turma 3)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del w:id="18" w:author="Francisco Muller" w:date="2016-09-23T14:56:00Z">
              <w:r w:rsidRPr="00584BBB" w:rsidDel="00EF104C">
                <w:rPr>
                  <w:sz w:val="22"/>
                  <w:szCs w:val="22"/>
                </w:rPr>
                <w:delText>Cálculo III</w:delText>
              </w:r>
            </w:del>
          </w:p>
        </w:tc>
      </w:tr>
    </w:tbl>
    <w:p w:rsidR="00AC6541" w:rsidRPr="00584BBB" w:rsidRDefault="00AC6541">
      <w:pPr>
        <w:pStyle w:val="Ttulo3"/>
        <w:tabs>
          <w:tab w:val="left" w:pos="0"/>
        </w:tabs>
      </w:pPr>
    </w:p>
    <w:tbl>
      <w:tblPr>
        <w:tblW w:w="0" w:type="auto"/>
        <w:tblInd w:w="-1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"/>
        <w:gridCol w:w="3843"/>
        <w:gridCol w:w="567"/>
        <w:gridCol w:w="858"/>
        <w:gridCol w:w="788"/>
        <w:gridCol w:w="2597"/>
      </w:tblGrid>
      <w:tr w:rsidR="00AC6541" w:rsidRPr="00584BBB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Disciplina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sz w:val="22"/>
                <w:szCs w:val="22"/>
              </w:rPr>
            </w:pPr>
            <w:r w:rsidRPr="00584BBB">
              <w:rPr>
                <w:rStyle w:val="Forte"/>
                <w:sz w:val="22"/>
                <w:szCs w:val="22"/>
              </w:rPr>
              <w:t>CH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Turma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Sala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caps/>
                <w:sz w:val="22"/>
                <w:szCs w:val="22"/>
              </w:rPr>
            </w:pPr>
            <w:r w:rsidRPr="00584BBB">
              <w:rPr>
                <w:b/>
                <w:caps/>
                <w:sz w:val="22"/>
                <w:szCs w:val="22"/>
              </w:rPr>
              <w:t>Professor</w:t>
            </w:r>
          </w:p>
        </w:tc>
      </w:tr>
      <w:tr w:rsidR="00AC6541" w:rsidRPr="00584BBB">
        <w:trPr>
          <w:trHeight w:val="25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6"/>
              <w:tabs>
                <w:tab w:val="left" w:pos="0"/>
              </w:tabs>
              <w:snapToGrid w:val="0"/>
              <w:rPr>
                <w:color w:val="800000"/>
                <w:sz w:val="22"/>
                <w:szCs w:val="22"/>
              </w:rPr>
            </w:pPr>
            <w:r w:rsidRPr="00584BBB">
              <w:rPr>
                <w:color w:val="800000"/>
                <w:sz w:val="22"/>
                <w:szCs w:val="22"/>
              </w:rPr>
              <w:t>EC01013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6"/>
              <w:tabs>
                <w:tab w:val="left" w:pos="0"/>
              </w:tabs>
              <w:snapToGrid w:val="0"/>
              <w:rPr>
                <w:color w:val="auto"/>
                <w:sz w:val="22"/>
                <w:szCs w:val="22"/>
              </w:rPr>
            </w:pPr>
            <w:r w:rsidRPr="00584BBB">
              <w:rPr>
                <w:color w:val="auto"/>
                <w:sz w:val="22"/>
                <w:szCs w:val="22"/>
              </w:rPr>
              <w:t>CÁLCULO III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2355A3">
            <w:pPr>
              <w:snapToGrid w:val="0"/>
              <w:jc w:val="center"/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Jeferson</w:t>
            </w:r>
          </w:p>
        </w:tc>
      </w:tr>
      <w:tr w:rsidR="00AC6541" w:rsidRPr="00584BBB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color w:val="800000"/>
                <w:sz w:val="22"/>
                <w:szCs w:val="22"/>
              </w:rPr>
            </w:pPr>
            <w:r w:rsidRPr="00584BBB">
              <w:rPr>
                <w:color w:val="800000"/>
                <w:sz w:val="22"/>
                <w:szCs w:val="22"/>
              </w:rPr>
              <w:t>EC01014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CIRCUITOS ELÉTRICOS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90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AC6541">
            <w:pPr>
              <w:snapToGrid w:val="0"/>
              <w:jc w:val="center"/>
              <w:rPr>
                <w:b/>
                <w:caps/>
                <w:sz w:val="22"/>
                <w:szCs w:val="22"/>
              </w:rPr>
            </w:pPr>
            <w:r w:rsidRPr="00584BBB">
              <w:rPr>
                <w:b/>
                <w:caps/>
                <w:sz w:val="22"/>
                <w:szCs w:val="22"/>
              </w:rPr>
              <w:t>agostinho</w:t>
            </w:r>
          </w:p>
        </w:tc>
      </w:tr>
      <w:tr w:rsidR="00AC6541" w:rsidRPr="00584BBB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color w:val="800000"/>
                <w:sz w:val="22"/>
                <w:szCs w:val="22"/>
              </w:rPr>
            </w:pP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LAB. DE CIRCUITOS ELÉTRICOS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90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AC6541">
            <w:pPr>
              <w:snapToGrid w:val="0"/>
              <w:jc w:val="center"/>
              <w:rPr>
                <w:b/>
                <w:caps/>
                <w:sz w:val="22"/>
                <w:szCs w:val="22"/>
              </w:rPr>
            </w:pPr>
            <w:r w:rsidRPr="00584BBB">
              <w:rPr>
                <w:b/>
                <w:caps/>
                <w:sz w:val="22"/>
                <w:szCs w:val="22"/>
              </w:rPr>
              <w:t>agostinho</w:t>
            </w:r>
          </w:p>
        </w:tc>
      </w:tr>
      <w:tr w:rsidR="00AC6541" w:rsidRPr="00584BBB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EC01015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  <w:u w:val="single"/>
              </w:rPr>
            </w:pPr>
            <w:r w:rsidRPr="00584BBB">
              <w:rPr>
                <w:sz w:val="22"/>
                <w:szCs w:val="22"/>
              </w:rPr>
              <w:t>REDES DE COMPUTADORES 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AA2632" w:rsidP="00E6078C">
            <w:pPr>
              <w:snapToGrid w:val="0"/>
              <w:jc w:val="center"/>
              <w:rPr>
                <w:b/>
                <w:caps/>
                <w:sz w:val="22"/>
                <w:szCs w:val="22"/>
              </w:rPr>
            </w:pPr>
            <w:ins w:id="19" w:author="Francisco Muller" w:date="2016-09-16T11:09:00Z">
              <w:r>
                <w:rPr>
                  <w:b/>
                  <w:caps/>
                  <w:sz w:val="22"/>
                  <w:szCs w:val="22"/>
                </w:rPr>
                <w:t>DIEGO</w:t>
              </w:r>
            </w:ins>
          </w:p>
        </w:tc>
      </w:tr>
      <w:tr w:rsidR="00AC6541" w:rsidRPr="00584BBB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color w:val="800000"/>
                <w:sz w:val="22"/>
                <w:szCs w:val="22"/>
              </w:rPr>
            </w:pPr>
            <w:r w:rsidRPr="00584BBB">
              <w:rPr>
                <w:color w:val="800000"/>
                <w:sz w:val="22"/>
                <w:szCs w:val="22"/>
              </w:rPr>
              <w:t>EC01016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SISTEMAS OPERACIONAIS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AA2632" w:rsidP="005B4F40">
            <w:pPr>
              <w:jc w:val="center"/>
              <w:rPr>
                <w:b/>
                <w:bCs/>
                <w:caps/>
                <w:sz w:val="22"/>
                <w:szCs w:val="22"/>
              </w:rPr>
            </w:pPr>
            <w:ins w:id="20" w:author="Francisco Muller" w:date="2016-09-23T10:28:00Z">
              <w:r>
                <w:rPr>
                  <w:b/>
                  <w:bCs/>
                  <w:caps/>
                  <w:sz w:val="22"/>
                  <w:szCs w:val="22"/>
                </w:rPr>
                <w:t>RENATO</w:t>
              </w:r>
            </w:ins>
          </w:p>
        </w:tc>
      </w:tr>
      <w:tr w:rsidR="00AC6541" w:rsidRPr="00584BBB"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color w:val="800000"/>
                <w:sz w:val="22"/>
                <w:szCs w:val="22"/>
              </w:rPr>
            </w:pPr>
            <w:r w:rsidRPr="00584BBB">
              <w:rPr>
                <w:color w:val="800000"/>
                <w:sz w:val="22"/>
                <w:szCs w:val="22"/>
              </w:rPr>
              <w:t>EC01017</w:t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95423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ATIVIDADES DE EXTENS</w:t>
            </w:r>
            <w:r w:rsidR="00AC6541" w:rsidRPr="00584BBB">
              <w:rPr>
                <w:sz w:val="22"/>
                <w:szCs w:val="22"/>
              </w:rPr>
              <w:t>ÃO I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90</w:t>
            </w:r>
          </w:p>
        </w:tc>
        <w:tc>
          <w:tcPr>
            <w:tcW w:w="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 w:rsidP="00942FAD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AC6541">
            <w:pPr>
              <w:snapToGrid w:val="0"/>
              <w:jc w:val="center"/>
              <w:rPr>
                <w:b/>
                <w:bCs/>
                <w:caps/>
                <w:sz w:val="22"/>
                <w:szCs w:val="22"/>
              </w:rPr>
            </w:pPr>
          </w:p>
        </w:tc>
      </w:tr>
    </w:tbl>
    <w:p w:rsidR="00AC6541" w:rsidRPr="00584BBB" w:rsidRDefault="00AC6541">
      <w:pPr>
        <w:pStyle w:val="Ttulo3"/>
        <w:numPr>
          <w:ilvl w:val="0"/>
          <w:numId w:val="0"/>
        </w:numPr>
        <w:jc w:val="left"/>
      </w:pPr>
    </w:p>
    <w:p w:rsidR="00AC6541" w:rsidRPr="006F139F" w:rsidRDefault="00AC6541">
      <w:pPr>
        <w:jc w:val="center"/>
        <w:rPr>
          <w:b/>
          <w:color w:val="44546A" w:themeColor="text2"/>
          <w:sz w:val="22"/>
          <w:szCs w:val="22"/>
          <w:u w:val="single"/>
        </w:rPr>
      </w:pPr>
      <w:r w:rsidRPr="006F139F">
        <w:rPr>
          <w:b/>
          <w:color w:val="44546A" w:themeColor="text2"/>
          <w:sz w:val="22"/>
          <w:szCs w:val="22"/>
          <w:u w:val="single"/>
        </w:rPr>
        <w:t>ENGENHARIA DE TELECOMUNICAÇÕES</w:t>
      </w:r>
    </w:p>
    <w:p w:rsidR="00AC6541" w:rsidRPr="00584BBB" w:rsidRDefault="00AC6541">
      <w:pPr>
        <w:rPr>
          <w:sz w:val="22"/>
          <w:szCs w:val="22"/>
        </w:rPr>
      </w:pPr>
    </w:p>
    <w:tbl>
      <w:tblPr>
        <w:tblW w:w="9821" w:type="dxa"/>
        <w:tblInd w:w="-18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858"/>
        <w:gridCol w:w="1509"/>
        <w:gridCol w:w="1751"/>
        <w:gridCol w:w="1509"/>
        <w:gridCol w:w="1706"/>
      </w:tblGrid>
      <w:tr w:rsidR="00AC6541" w:rsidRPr="00584BBB" w:rsidTr="00CE1FA9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Sexta</w:t>
            </w:r>
          </w:p>
        </w:tc>
      </w:tr>
      <w:tr w:rsidR="00B7771D" w:rsidRPr="00584BBB" w:rsidTr="00CE1FA9">
        <w:trPr>
          <w:trHeight w:val="70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14:50 – 16:30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1E5E4E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1E5E4E">
              <w:rPr>
                <w:sz w:val="22"/>
                <w:szCs w:val="22"/>
              </w:rPr>
              <w:t>Sistemas</w:t>
            </w:r>
          </w:p>
          <w:p w:rsidR="00B7771D" w:rsidRPr="001E5E4E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1E5E4E">
              <w:rPr>
                <w:sz w:val="22"/>
                <w:szCs w:val="22"/>
              </w:rPr>
              <w:t>Operacionais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6F139F" w:rsidRDefault="00B7771D" w:rsidP="00B7771D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  <w:r w:rsidRPr="006F139F">
              <w:rPr>
                <w:b/>
                <w:i/>
                <w:sz w:val="22"/>
                <w:szCs w:val="22"/>
              </w:rPr>
              <w:t>Funções Especiais Em Telecomunicações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1E5E4E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1E5E4E">
              <w:rPr>
                <w:sz w:val="22"/>
                <w:szCs w:val="22"/>
              </w:rPr>
              <w:t>Sistemas</w:t>
            </w:r>
          </w:p>
          <w:p w:rsidR="00B7771D" w:rsidRPr="001E5E4E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1E5E4E">
              <w:rPr>
                <w:sz w:val="22"/>
                <w:szCs w:val="22"/>
              </w:rPr>
              <w:t>Operacionais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6F139F" w:rsidRDefault="00B7771D" w:rsidP="00B7771D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  <w:r w:rsidRPr="006F139F">
              <w:rPr>
                <w:b/>
                <w:i/>
                <w:sz w:val="22"/>
                <w:szCs w:val="22"/>
              </w:rPr>
              <w:t>Funções Especiais Em Telecomunicações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1E5E4E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6F139F">
              <w:rPr>
                <w:b/>
                <w:i/>
                <w:sz w:val="22"/>
                <w:szCs w:val="22"/>
              </w:rPr>
              <w:t>Cálculo Vetorial</w:t>
            </w:r>
          </w:p>
        </w:tc>
      </w:tr>
      <w:tr w:rsidR="00B7771D" w:rsidRPr="00584BBB" w:rsidTr="00CE1FA9">
        <w:trPr>
          <w:trHeight w:val="70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16:40 – 18:20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1E5E4E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6F139F">
              <w:rPr>
                <w:b/>
                <w:i/>
                <w:sz w:val="22"/>
                <w:szCs w:val="22"/>
              </w:rPr>
              <w:t>Redes de Computadores</w:t>
            </w:r>
            <w:r w:rsidRPr="006F139F" w:rsidDel="008A3060"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1E5E4E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1E5E4E">
              <w:rPr>
                <w:sz w:val="22"/>
                <w:szCs w:val="22"/>
              </w:rPr>
              <w:t>Circuitos Elétricos I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1E5E4E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6F139F">
              <w:rPr>
                <w:b/>
                <w:i/>
                <w:sz w:val="22"/>
                <w:szCs w:val="22"/>
              </w:rPr>
              <w:t>Redes de Computadores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1E5E4E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1E5E4E">
              <w:rPr>
                <w:sz w:val="22"/>
                <w:szCs w:val="22"/>
              </w:rPr>
              <w:t>Circuitos Elétricos I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6F139F" w:rsidRDefault="00B7771D" w:rsidP="00B7771D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  <w:r w:rsidRPr="006F139F">
              <w:rPr>
                <w:b/>
                <w:i/>
                <w:sz w:val="22"/>
                <w:szCs w:val="22"/>
              </w:rPr>
              <w:t>Cálculo Vetorial</w:t>
            </w:r>
          </w:p>
        </w:tc>
      </w:tr>
      <w:tr w:rsidR="00B7771D" w:rsidRPr="00584BBB" w:rsidTr="00CE1FA9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18:30 – 20:10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Cálculo III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942FAD" w:rsidRDefault="00B7771D" w:rsidP="00B7771D">
            <w:pPr>
              <w:snapToGrid w:val="0"/>
              <w:jc w:val="center"/>
              <w:rPr>
                <w:b/>
                <w:i/>
                <w:color w:val="0070C0"/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Lab.</w:t>
            </w:r>
            <w:r>
              <w:rPr>
                <w:sz w:val="22"/>
                <w:szCs w:val="22"/>
              </w:rPr>
              <w:t xml:space="preserve"> de Circuitos Elétricos (Turma 2 </w:t>
            </w:r>
            <w:proofErr w:type="spellStart"/>
            <w:r>
              <w:rPr>
                <w:sz w:val="22"/>
                <w:szCs w:val="22"/>
              </w:rPr>
              <w:t>telecom</w:t>
            </w:r>
            <w:proofErr w:type="spellEnd"/>
            <w:r w:rsidRPr="00584BBB">
              <w:rPr>
                <w:sz w:val="22"/>
                <w:szCs w:val="22"/>
              </w:rPr>
              <w:t>)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EF104C" w:rsidP="00B7771D">
            <w:pPr>
              <w:snapToGrid w:val="0"/>
              <w:jc w:val="center"/>
              <w:rPr>
                <w:sz w:val="22"/>
                <w:szCs w:val="22"/>
              </w:rPr>
            </w:pPr>
            <w:ins w:id="21" w:author="Francisco Muller" w:date="2016-09-23T14:56:00Z">
              <w:r w:rsidRPr="00584BBB">
                <w:rPr>
                  <w:sz w:val="22"/>
                  <w:szCs w:val="22"/>
                </w:rPr>
                <w:t>Cálculo III</w:t>
              </w:r>
            </w:ins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942FAD" w:rsidRDefault="00B7771D" w:rsidP="00B7771D">
            <w:pPr>
              <w:snapToGrid w:val="0"/>
              <w:jc w:val="center"/>
              <w:rPr>
                <w:b/>
                <w:i/>
                <w:color w:val="0070C0"/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Lab. de Circuitos Elétricos (Turma 3)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942FAD" w:rsidRDefault="00B7771D" w:rsidP="00B7771D">
            <w:pPr>
              <w:snapToGrid w:val="0"/>
              <w:jc w:val="center"/>
              <w:rPr>
                <w:b/>
                <w:i/>
                <w:color w:val="0070C0"/>
                <w:sz w:val="22"/>
                <w:szCs w:val="22"/>
              </w:rPr>
            </w:pPr>
            <w:del w:id="22" w:author="Francisco Muller" w:date="2016-09-23T14:56:00Z">
              <w:r w:rsidRPr="00584BBB" w:rsidDel="00EF104C">
                <w:rPr>
                  <w:sz w:val="22"/>
                  <w:szCs w:val="22"/>
                </w:rPr>
                <w:delText>Cálculo III</w:delText>
              </w:r>
            </w:del>
          </w:p>
        </w:tc>
      </w:tr>
    </w:tbl>
    <w:p w:rsidR="00AC6541" w:rsidRPr="00584BBB" w:rsidRDefault="00AC6541" w:rsidP="00B46D51">
      <w:pPr>
        <w:pStyle w:val="Ttulo3"/>
        <w:numPr>
          <w:ilvl w:val="0"/>
          <w:numId w:val="1"/>
        </w:numPr>
        <w:jc w:val="left"/>
      </w:pPr>
    </w:p>
    <w:tbl>
      <w:tblPr>
        <w:tblW w:w="9723" w:type="dxa"/>
        <w:tblInd w:w="-1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"/>
        <w:gridCol w:w="3843"/>
        <w:gridCol w:w="567"/>
        <w:gridCol w:w="734"/>
        <w:gridCol w:w="912"/>
        <w:gridCol w:w="2597"/>
      </w:tblGrid>
      <w:tr w:rsidR="00AC6541" w:rsidRPr="00584BBB" w:rsidTr="00FF7439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Disciplina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sz w:val="22"/>
                <w:szCs w:val="22"/>
              </w:rPr>
            </w:pPr>
            <w:r w:rsidRPr="00584BBB">
              <w:rPr>
                <w:rStyle w:val="Forte"/>
                <w:sz w:val="22"/>
                <w:szCs w:val="22"/>
              </w:rPr>
              <w:t>CH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Turma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Sala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caps/>
                <w:sz w:val="22"/>
                <w:szCs w:val="22"/>
              </w:rPr>
            </w:pPr>
            <w:r w:rsidRPr="00584BBB">
              <w:rPr>
                <w:b/>
                <w:caps/>
                <w:sz w:val="22"/>
                <w:szCs w:val="22"/>
              </w:rPr>
              <w:t>Professor</w:t>
            </w:r>
          </w:p>
        </w:tc>
      </w:tr>
      <w:tr w:rsidR="00AC6541" w:rsidRPr="00584BBB" w:rsidTr="00FF7439">
        <w:trPr>
          <w:trHeight w:val="25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6"/>
              <w:tabs>
                <w:tab w:val="left" w:pos="0"/>
              </w:tabs>
              <w:snapToGrid w:val="0"/>
              <w:rPr>
                <w:color w:val="800000"/>
                <w:sz w:val="22"/>
                <w:szCs w:val="22"/>
              </w:rPr>
            </w:pPr>
            <w:r w:rsidRPr="00584BBB">
              <w:rPr>
                <w:color w:val="800000"/>
                <w:sz w:val="22"/>
                <w:szCs w:val="22"/>
              </w:rPr>
              <w:t>EC01013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6"/>
              <w:tabs>
                <w:tab w:val="left" w:pos="0"/>
              </w:tabs>
              <w:snapToGrid w:val="0"/>
              <w:rPr>
                <w:color w:val="auto"/>
                <w:sz w:val="22"/>
                <w:szCs w:val="22"/>
              </w:rPr>
            </w:pPr>
            <w:r w:rsidRPr="00584BBB">
              <w:rPr>
                <w:color w:val="auto"/>
                <w:sz w:val="22"/>
                <w:szCs w:val="22"/>
              </w:rPr>
              <w:t>CÁLCULO III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144561">
            <w:pPr>
              <w:snapToGrid w:val="0"/>
              <w:jc w:val="center"/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Jeferson</w:t>
            </w:r>
          </w:p>
        </w:tc>
      </w:tr>
      <w:tr w:rsidR="00AC6541" w:rsidRPr="00584BBB" w:rsidTr="00FF7439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942FAD" w:rsidRDefault="00AC6541">
            <w:pPr>
              <w:snapToGrid w:val="0"/>
              <w:rPr>
                <w:color w:val="800000"/>
                <w:sz w:val="22"/>
                <w:szCs w:val="22"/>
              </w:rPr>
            </w:pPr>
            <w:r w:rsidRPr="00942FAD">
              <w:rPr>
                <w:color w:val="800000"/>
                <w:sz w:val="22"/>
                <w:szCs w:val="22"/>
              </w:rPr>
              <w:t>TC01004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942FAD" w:rsidRDefault="00AC6541">
            <w:pPr>
              <w:snapToGrid w:val="0"/>
              <w:rPr>
                <w:sz w:val="22"/>
                <w:szCs w:val="22"/>
              </w:rPr>
            </w:pPr>
            <w:r w:rsidRPr="00942FAD">
              <w:rPr>
                <w:sz w:val="22"/>
                <w:szCs w:val="22"/>
              </w:rPr>
              <w:t>CIRCUITOS ELÉTRICOS 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942FAD" w:rsidRDefault="00AC6541">
            <w:pPr>
              <w:snapToGrid w:val="0"/>
              <w:jc w:val="center"/>
              <w:rPr>
                <w:rFonts w:cs="Tahoma"/>
                <w:bCs/>
                <w:sz w:val="22"/>
                <w:szCs w:val="22"/>
              </w:rPr>
            </w:pPr>
            <w:r w:rsidRPr="00942FAD">
              <w:rPr>
                <w:rFonts w:cs="Tahoma"/>
                <w:bCs/>
                <w:sz w:val="22"/>
                <w:szCs w:val="22"/>
              </w:rPr>
              <w:t>60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942FAD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942FAD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942FAD">
              <w:rPr>
                <w:sz w:val="22"/>
                <w:szCs w:val="22"/>
              </w:rPr>
              <w:t>02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942FAD" w:rsidRDefault="00AC6541">
            <w:pPr>
              <w:snapToGrid w:val="0"/>
              <w:jc w:val="center"/>
              <w:rPr>
                <w:caps/>
                <w:sz w:val="22"/>
                <w:szCs w:val="22"/>
              </w:rPr>
            </w:pPr>
            <w:r w:rsidRPr="00942FAD">
              <w:rPr>
                <w:caps/>
                <w:sz w:val="22"/>
                <w:szCs w:val="22"/>
              </w:rPr>
              <w:t>agostinho</w:t>
            </w:r>
          </w:p>
        </w:tc>
      </w:tr>
      <w:tr w:rsidR="00AC6541" w:rsidRPr="00584BBB" w:rsidTr="00FF7439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color w:val="800000"/>
                <w:sz w:val="22"/>
                <w:szCs w:val="22"/>
              </w:rPr>
            </w:pP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LAB. DE CIRCUITOS ELÉTRICOS 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90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FF7439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LEEC-04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AC6541" w:rsidP="00A95423">
            <w:pPr>
              <w:snapToGrid w:val="0"/>
              <w:jc w:val="center"/>
              <w:rPr>
                <w:b/>
                <w:caps/>
                <w:sz w:val="22"/>
                <w:szCs w:val="22"/>
              </w:rPr>
            </w:pPr>
            <w:r w:rsidRPr="00584BBB">
              <w:rPr>
                <w:b/>
                <w:caps/>
                <w:sz w:val="22"/>
                <w:szCs w:val="22"/>
              </w:rPr>
              <w:t>agostinho</w:t>
            </w:r>
          </w:p>
        </w:tc>
      </w:tr>
      <w:tr w:rsidR="00AC6541" w:rsidRPr="00584BBB" w:rsidTr="00FF7439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6F139F" w:rsidRDefault="00AC6541">
            <w:pPr>
              <w:snapToGrid w:val="0"/>
              <w:rPr>
                <w:b/>
                <w:i/>
                <w:sz w:val="22"/>
                <w:szCs w:val="22"/>
              </w:rPr>
            </w:pPr>
            <w:r w:rsidRPr="006F139F">
              <w:rPr>
                <w:b/>
                <w:i/>
                <w:sz w:val="22"/>
                <w:szCs w:val="22"/>
              </w:rPr>
              <w:t>TC01003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6F139F" w:rsidRDefault="00AC6541">
            <w:pPr>
              <w:snapToGrid w:val="0"/>
              <w:rPr>
                <w:b/>
                <w:i/>
                <w:sz w:val="22"/>
                <w:szCs w:val="22"/>
              </w:rPr>
            </w:pPr>
            <w:r w:rsidRPr="006F139F">
              <w:rPr>
                <w:b/>
                <w:i/>
                <w:sz w:val="22"/>
                <w:szCs w:val="22"/>
              </w:rPr>
              <w:t>REDES DE COMPUTADORES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6F139F" w:rsidRDefault="00AC6541">
            <w:pPr>
              <w:snapToGrid w:val="0"/>
              <w:jc w:val="center"/>
              <w:rPr>
                <w:rFonts w:cs="Tahoma"/>
                <w:b/>
                <w:bCs/>
                <w:i/>
                <w:sz w:val="22"/>
                <w:szCs w:val="22"/>
              </w:rPr>
            </w:pPr>
            <w:r w:rsidRPr="006F139F">
              <w:rPr>
                <w:rFonts w:cs="Tahoma"/>
                <w:b/>
                <w:bCs/>
                <w:i/>
                <w:sz w:val="22"/>
                <w:szCs w:val="22"/>
              </w:rPr>
              <w:t>60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6F139F" w:rsidRDefault="00AC6541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6F139F" w:rsidRDefault="009009D7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BP11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6F139F" w:rsidRDefault="003374AA">
            <w:pPr>
              <w:snapToGrid w:val="0"/>
              <w:jc w:val="center"/>
              <w:rPr>
                <w:b/>
                <w:bCs/>
                <w:i/>
                <w:caps/>
                <w:sz w:val="22"/>
                <w:szCs w:val="22"/>
              </w:rPr>
            </w:pPr>
            <w:r w:rsidRPr="006F139F">
              <w:rPr>
                <w:b/>
                <w:bCs/>
                <w:i/>
                <w:caps/>
                <w:sz w:val="22"/>
                <w:szCs w:val="22"/>
              </w:rPr>
              <w:t>JAsmine</w:t>
            </w:r>
          </w:p>
        </w:tc>
      </w:tr>
      <w:tr w:rsidR="00AC6541" w:rsidRPr="00584BBB" w:rsidTr="00FF7439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6F139F" w:rsidRDefault="00AC6541">
            <w:pPr>
              <w:snapToGrid w:val="0"/>
              <w:rPr>
                <w:sz w:val="22"/>
                <w:szCs w:val="22"/>
              </w:rPr>
            </w:pPr>
            <w:r w:rsidRPr="006F139F">
              <w:rPr>
                <w:sz w:val="22"/>
                <w:szCs w:val="22"/>
              </w:rPr>
              <w:t>EC01016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1E5E4E" w:rsidRDefault="00AC6541">
            <w:pPr>
              <w:snapToGrid w:val="0"/>
              <w:rPr>
                <w:sz w:val="22"/>
                <w:szCs w:val="22"/>
              </w:rPr>
            </w:pPr>
            <w:r w:rsidRPr="001E5E4E">
              <w:rPr>
                <w:sz w:val="22"/>
                <w:szCs w:val="22"/>
              </w:rPr>
              <w:t>SISTEMAS OPERACIONAIS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1E5E4E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1E5E4E">
              <w:rPr>
                <w:rFonts w:cs="Tahoma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1E5E4E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1E5E4E" w:rsidRDefault="00AC6541">
            <w:pPr>
              <w:snapToGrid w:val="0"/>
              <w:jc w:val="center"/>
              <w:rPr>
                <w:sz w:val="22"/>
                <w:szCs w:val="22"/>
              </w:rPr>
            </w:pPr>
            <w:r w:rsidRPr="001E5E4E">
              <w:rPr>
                <w:sz w:val="22"/>
                <w:szCs w:val="22"/>
              </w:rPr>
              <w:t>02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1E5E4E" w:rsidRDefault="00AA2632">
            <w:pPr>
              <w:snapToGrid w:val="0"/>
              <w:jc w:val="center"/>
              <w:rPr>
                <w:b/>
                <w:bCs/>
                <w:caps/>
                <w:sz w:val="22"/>
                <w:szCs w:val="22"/>
              </w:rPr>
            </w:pPr>
            <w:ins w:id="23" w:author="Francisco Muller" w:date="2016-09-23T10:34:00Z">
              <w:r>
                <w:rPr>
                  <w:b/>
                  <w:bCs/>
                  <w:caps/>
                  <w:sz w:val="22"/>
                  <w:szCs w:val="22"/>
                </w:rPr>
                <w:t>RENATO</w:t>
              </w:r>
            </w:ins>
          </w:p>
        </w:tc>
      </w:tr>
      <w:tr w:rsidR="00AC6541" w:rsidRPr="00584BBB" w:rsidTr="00FF7439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6F139F" w:rsidRDefault="00AC6541">
            <w:pPr>
              <w:snapToGrid w:val="0"/>
              <w:rPr>
                <w:b/>
                <w:i/>
                <w:sz w:val="22"/>
                <w:szCs w:val="22"/>
              </w:rPr>
            </w:pPr>
            <w:r w:rsidRPr="006F139F">
              <w:rPr>
                <w:b/>
                <w:i/>
                <w:sz w:val="22"/>
                <w:szCs w:val="22"/>
              </w:rPr>
              <w:t>TC01001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6F139F" w:rsidRDefault="00AC6541">
            <w:pPr>
              <w:snapToGrid w:val="0"/>
              <w:rPr>
                <w:b/>
                <w:i/>
                <w:sz w:val="22"/>
                <w:szCs w:val="22"/>
              </w:rPr>
            </w:pPr>
            <w:r w:rsidRPr="006F139F">
              <w:rPr>
                <w:b/>
                <w:i/>
                <w:sz w:val="22"/>
                <w:szCs w:val="22"/>
              </w:rPr>
              <w:t>FUNÇÕES ESPECIAIS EM TELECOMUNICAÇÕES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6F139F" w:rsidRDefault="00AC6541">
            <w:pPr>
              <w:snapToGrid w:val="0"/>
              <w:jc w:val="center"/>
              <w:rPr>
                <w:rFonts w:cs="Tahoma"/>
                <w:b/>
                <w:bCs/>
                <w:i/>
                <w:sz w:val="22"/>
                <w:szCs w:val="22"/>
              </w:rPr>
            </w:pPr>
            <w:r w:rsidRPr="006F139F">
              <w:rPr>
                <w:rFonts w:cs="Tahoma"/>
                <w:b/>
                <w:bCs/>
                <w:i/>
                <w:sz w:val="22"/>
                <w:szCs w:val="22"/>
              </w:rPr>
              <w:t>60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6F139F" w:rsidRDefault="00AC6541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6F139F" w:rsidRDefault="009009D7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  <w:r w:rsidRPr="006F139F">
              <w:rPr>
                <w:b/>
                <w:i/>
                <w:sz w:val="22"/>
                <w:szCs w:val="22"/>
              </w:rPr>
              <w:t>BP1</w:t>
            </w: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6F139F" w:rsidRDefault="00EF104C">
            <w:pPr>
              <w:snapToGrid w:val="0"/>
              <w:jc w:val="center"/>
              <w:rPr>
                <w:b/>
                <w:i/>
                <w:caps/>
                <w:sz w:val="22"/>
                <w:szCs w:val="22"/>
              </w:rPr>
            </w:pPr>
            <w:ins w:id="24" w:author="Francisco Muller" w:date="2016-09-23T14:56:00Z">
              <w:r>
                <w:rPr>
                  <w:b/>
                  <w:bCs/>
                  <w:caps/>
                  <w:sz w:val="22"/>
                  <w:szCs w:val="22"/>
                </w:rPr>
                <w:t>walter</w:t>
              </w:r>
            </w:ins>
            <w:del w:id="25" w:author="Francisco Muller" w:date="2016-09-23T14:56:00Z">
              <w:r w:rsidR="00F144A2" w:rsidRPr="001E5E4E" w:rsidDel="00EF104C">
                <w:rPr>
                  <w:b/>
                  <w:bCs/>
                  <w:caps/>
                  <w:sz w:val="22"/>
                  <w:szCs w:val="22"/>
                </w:rPr>
                <w:delText>jEFERSON</w:delText>
              </w:r>
            </w:del>
          </w:p>
        </w:tc>
      </w:tr>
      <w:tr w:rsidR="00AC6541" w:rsidRPr="00584BBB" w:rsidTr="00FF7439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6F139F" w:rsidRDefault="00AC6541">
            <w:pPr>
              <w:snapToGrid w:val="0"/>
              <w:rPr>
                <w:b/>
                <w:i/>
                <w:sz w:val="22"/>
                <w:szCs w:val="22"/>
              </w:rPr>
            </w:pPr>
            <w:r w:rsidRPr="006F139F">
              <w:rPr>
                <w:b/>
                <w:i/>
                <w:sz w:val="22"/>
                <w:szCs w:val="22"/>
              </w:rPr>
              <w:t>TC01002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6F139F" w:rsidRDefault="00AC6541">
            <w:pPr>
              <w:snapToGrid w:val="0"/>
              <w:rPr>
                <w:b/>
                <w:i/>
                <w:sz w:val="22"/>
                <w:szCs w:val="22"/>
              </w:rPr>
            </w:pPr>
            <w:r w:rsidRPr="006F139F">
              <w:rPr>
                <w:b/>
                <w:i/>
                <w:sz w:val="22"/>
                <w:szCs w:val="22"/>
              </w:rPr>
              <w:t>CÁLCULO VETORIAL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6F139F" w:rsidRDefault="00AC6541">
            <w:pPr>
              <w:snapToGrid w:val="0"/>
              <w:jc w:val="center"/>
              <w:rPr>
                <w:rFonts w:cs="Tahoma"/>
                <w:b/>
                <w:bCs/>
                <w:i/>
                <w:sz w:val="22"/>
                <w:szCs w:val="22"/>
              </w:rPr>
            </w:pPr>
            <w:r w:rsidRPr="006F139F">
              <w:rPr>
                <w:rFonts w:cs="Tahoma"/>
                <w:b/>
                <w:bCs/>
                <w:i/>
                <w:sz w:val="22"/>
                <w:szCs w:val="22"/>
              </w:rPr>
              <w:t>60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6F139F" w:rsidRDefault="00AC6541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6F139F" w:rsidRDefault="00FF7439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  <w:r w:rsidRPr="006F139F">
              <w:rPr>
                <w:b/>
                <w:i/>
                <w:sz w:val="22"/>
                <w:szCs w:val="22"/>
              </w:rPr>
              <w:t>BP1</w:t>
            </w:r>
            <w:r w:rsidR="009009D7"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6F139F" w:rsidRDefault="006274C9" w:rsidP="004967EC">
            <w:pPr>
              <w:snapToGrid w:val="0"/>
              <w:jc w:val="center"/>
              <w:rPr>
                <w:b/>
                <w:i/>
                <w:caps/>
                <w:sz w:val="22"/>
                <w:szCs w:val="22"/>
              </w:rPr>
            </w:pPr>
            <w:r w:rsidRPr="001E5E4E">
              <w:rPr>
                <w:b/>
                <w:bCs/>
                <w:caps/>
                <w:sz w:val="22"/>
                <w:szCs w:val="22"/>
              </w:rPr>
              <w:t>jEFERSON</w:t>
            </w:r>
          </w:p>
        </w:tc>
      </w:tr>
    </w:tbl>
    <w:p w:rsidR="00AC6541" w:rsidRPr="00584BBB" w:rsidRDefault="00AC6541">
      <w:pPr>
        <w:pageBreakBefore/>
        <w:jc w:val="center"/>
        <w:rPr>
          <w:b/>
          <w:sz w:val="22"/>
          <w:szCs w:val="22"/>
        </w:rPr>
      </w:pPr>
      <w:r w:rsidRPr="00584BBB">
        <w:rPr>
          <w:b/>
          <w:sz w:val="22"/>
          <w:szCs w:val="22"/>
        </w:rPr>
        <w:lastRenderedPageBreak/>
        <w:t>4) HORÁRIO D</w:t>
      </w:r>
      <w:r w:rsidR="00B76CF0">
        <w:rPr>
          <w:b/>
          <w:sz w:val="22"/>
          <w:szCs w:val="22"/>
        </w:rPr>
        <w:t xml:space="preserve">AS </w:t>
      </w:r>
      <w:proofErr w:type="gramStart"/>
      <w:r w:rsidR="00B76CF0">
        <w:rPr>
          <w:b/>
          <w:sz w:val="22"/>
          <w:szCs w:val="22"/>
        </w:rPr>
        <w:t>DISCIPLINAS  -</w:t>
      </w:r>
      <w:proofErr w:type="gramEnd"/>
      <w:r w:rsidR="00B76CF0">
        <w:rPr>
          <w:b/>
          <w:sz w:val="22"/>
          <w:szCs w:val="22"/>
        </w:rPr>
        <w:t xml:space="preserve"> TURNO DA</w:t>
      </w:r>
      <w:r w:rsidR="00B7771D">
        <w:rPr>
          <w:b/>
          <w:sz w:val="22"/>
          <w:szCs w:val="22"/>
        </w:rPr>
        <w:t xml:space="preserve"> MANHÃ</w:t>
      </w:r>
      <w:r w:rsidRPr="00584BBB">
        <w:rPr>
          <w:b/>
          <w:sz w:val="22"/>
          <w:szCs w:val="22"/>
        </w:rPr>
        <w:t xml:space="preserve"> – 4º BLOCO DE DISCIPLINAS /</w:t>
      </w:r>
    </w:p>
    <w:p w:rsidR="00AC6541" w:rsidRPr="00584BBB" w:rsidRDefault="0005774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NOVO PPC/ ALUNOS 201</w:t>
      </w:r>
      <w:r w:rsidR="00B7771D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 ENTRADA NO </w:t>
      </w:r>
      <w:r w:rsidR="00B7771D">
        <w:rPr>
          <w:b/>
          <w:sz w:val="22"/>
          <w:szCs w:val="22"/>
        </w:rPr>
        <w:t>1</w:t>
      </w:r>
      <w:r w:rsidR="00AC6541" w:rsidRPr="00584BBB">
        <w:rPr>
          <w:b/>
          <w:sz w:val="22"/>
          <w:szCs w:val="22"/>
        </w:rPr>
        <w:t>° SEMESTRE</w:t>
      </w:r>
    </w:p>
    <w:p w:rsidR="00AC6541" w:rsidRPr="00584BBB" w:rsidRDefault="00AC6541">
      <w:pPr>
        <w:rPr>
          <w:sz w:val="22"/>
          <w:szCs w:val="22"/>
        </w:rPr>
      </w:pPr>
    </w:p>
    <w:p w:rsidR="00AC6541" w:rsidRPr="00584BBB" w:rsidRDefault="00AC6541">
      <w:pPr>
        <w:jc w:val="center"/>
        <w:rPr>
          <w:b/>
          <w:sz w:val="22"/>
          <w:szCs w:val="22"/>
        </w:rPr>
      </w:pPr>
      <w:r w:rsidRPr="00584BBB">
        <w:rPr>
          <w:b/>
          <w:sz w:val="22"/>
          <w:szCs w:val="22"/>
        </w:rPr>
        <w:t>ENGENHARIA DA COMPUTAÇÃO</w:t>
      </w:r>
    </w:p>
    <w:p w:rsidR="00AC6541" w:rsidRPr="00584BBB" w:rsidRDefault="00AC6541">
      <w:pPr>
        <w:rPr>
          <w:sz w:val="22"/>
          <w:szCs w:val="22"/>
        </w:rPr>
      </w:pPr>
    </w:p>
    <w:tbl>
      <w:tblPr>
        <w:tblW w:w="9821" w:type="dxa"/>
        <w:tblInd w:w="-18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559"/>
        <w:gridCol w:w="1559"/>
        <w:gridCol w:w="1560"/>
        <w:gridCol w:w="1833"/>
        <w:gridCol w:w="1822"/>
      </w:tblGrid>
      <w:tr w:rsidR="00AC6541" w:rsidRPr="00584BBB" w:rsidTr="007326B7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Sext</w:t>
            </w:r>
            <w:r w:rsidR="00B30204" w:rsidRPr="00584BBB">
              <w:rPr>
                <w:b/>
                <w:sz w:val="22"/>
                <w:szCs w:val="22"/>
              </w:rPr>
              <w:t>a</w:t>
            </w:r>
          </w:p>
        </w:tc>
      </w:tr>
      <w:tr w:rsidR="00B7771D" w:rsidRPr="00584BBB" w:rsidTr="007326B7">
        <w:trPr>
          <w:trHeight w:val="70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07:30 – 09:10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Probabilidade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Estatística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6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Sinais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Sistemas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Probabilidade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Estatística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Sinais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Sistemas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eastAsia="Times" w:hAnsi="Times" w:cs="Times"/>
                <w:sz w:val="22"/>
                <w:szCs w:val="26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Eletrônica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Analógica</w:t>
            </w:r>
            <w:r>
              <w:rPr>
                <w:rFonts w:ascii="Times" w:hAnsi="Times" w:cs="Times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Times" w:hAnsi="Times" w:cs="Times"/>
                <w:sz w:val="22"/>
                <w:szCs w:val="22"/>
                <w:lang w:eastAsia="en-US"/>
              </w:rPr>
              <w:t>lab</w:t>
            </w:r>
            <w:proofErr w:type="spellEnd"/>
            <w:r>
              <w:rPr>
                <w:rFonts w:ascii="Times" w:hAnsi="Times" w:cs="Times"/>
                <w:sz w:val="22"/>
                <w:szCs w:val="22"/>
                <w:lang w:eastAsia="en-US"/>
              </w:rPr>
              <w:t>)</w:t>
            </w:r>
          </w:p>
        </w:tc>
      </w:tr>
      <w:tr w:rsidR="00B7771D" w:rsidRPr="00584BBB" w:rsidTr="007326B7">
        <w:trPr>
          <w:trHeight w:val="70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09:20 – 11:00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Eletrônica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Analógica</w:t>
            </w:r>
            <w:r w:rsidRPr="00584BBB" w:rsidDel="00B31971">
              <w:rPr>
                <w:rFonts w:ascii="Times" w:hAnsi="Times" w:cs="Times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6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Redes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Computadores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II</w:t>
            </w:r>
            <w:r>
              <w:rPr>
                <w:rFonts w:ascii="Times" w:hAnsi="Times" w:cs="Times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eastAsia="Times" w:hAnsi="Times" w:cs="Times"/>
                <w:sz w:val="22"/>
                <w:szCs w:val="26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Eletrônica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Analógica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Redes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Computadores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II</w:t>
            </w:r>
            <w:r>
              <w:rPr>
                <w:rFonts w:ascii="Times" w:hAnsi="Times" w:cs="Times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eastAsia="Times" w:hAnsi="Times" w:cs="Times"/>
                <w:sz w:val="22"/>
                <w:szCs w:val="26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Eletrônica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Analógica</w:t>
            </w:r>
            <w:r>
              <w:rPr>
                <w:rFonts w:ascii="Times" w:hAnsi="Times" w:cs="Times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Times" w:hAnsi="Times" w:cs="Times"/>
                <w:sz w:val="22"/>
                <w:szCs w:val="22"/>
                <w:lang w:eastAsia="en-US"/>
              </w:rPr>
              <w:t>lab</w:t>
            </w:r>
            <w:proofErr w:type="spellEnd"/>
            <w:r>
              <w:rPr>
                <w:rFonts w:ascii="Times" w:hAnsi="Times" w:cs="Times"/>
                <w:sz w:val="22"/>
                <w:szCs w:val="22"/>
                <w:lang w:eastAsia="en-US"/>
              </w:rPr>
              <w:t xml:space="preserve"> extra)</w:t>
            </w:r>
          </w:p>
        </w:tc>
      </w:tr>
      <w:tr w:rsidR="00B7771D" w:rsidRPr="00584BBB" w:rsidTr="007326B7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11:10 – 12:50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</w:p>
        </w:tc>
      </w:tr>
    </w:tbl>
    <w:p w:rsidR="00AC6541" w:rsidRPr="00584BBB" w:rsidRDefault="00AC6541">
      <w:pPr>
        <w:pStyle w:val="Ttulo3"/>
        <w:tabs>
          <w:tab w:val="left" w:pos="0"/>
        </w:tabs>
      </w:pPr>
    </w:p>
    <w:p w:rsidR="00AC6541" w:rsidRPr="00584BBB" w:rsidRDefault="00AC6541"/>
    <w:tbl>
      <w:tblPr>
        <w:tblW w:w="0" w:type="auto"/>
        <w:tblInd w:w="-1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"/>
        <w:gridCol w:w="3843"/>
        <w:gridCol w:w="567"/>
        <w:gridCol w:w="858"/>
        <w:gridCol w:w="788"/>
        <w:gridCol w:w="2597"/>
      </w:tblGrid>
      <w:tr w:rsidR="00AC6541" w:rsidRPr="00584BBB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Disciplina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sz w:val="22"/>
                <w:szCs w:val="22"/>
              </w:rPr>
            </w:pPr>
            <w:r w:rsidRPr="00584BBB">
              <w:rPr>
                <w:rStyle w:val="Forte"/>
                <w:sz w:val="22"/>
                <w:szCs w:val="22"/>
              </w:rPr>
              <w:t>CH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Turma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Sala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caps/>
                <w:sz w:val="22"/>
                <w:szCs w:val="22"/>
              </w:rPr>
            </w:pPr>
            <w:r w:rsidRPr="00584BBB">
              <w:rPr>
                <w:b/>
                <w:caps/>
                <w:sz w:val="22"/>
                <w:szCs w:val="22"/>
              </w:rPr>
              <w:t>Professor</w:t>
            </w:r>
          </w:p>
        </w:tc>
      </w:tr>
      <w:tr w:rsidR="00AC6541" w:rsidRPr="00584BBB">
        <w:trPr>
          <w:trHeight w:val="25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6"/>
              <w:tabs>
                <w:tab w:val="left" w:pos="0"/>
              </w:tabs>
              <w:snapToGrid w:val="0"/>
              <w:rPr>
                <w:color w:val="auto"/>
                <w:sz w:val="22"/>
                <w:szCs w:val="22"/>
              </w:rPr>
            </w:pPr>
            <w:r w:rsidRPr="00584BBB">
              <w:rPr>
                <w:color w:val="auto"/>
                <w:sz w:val="22"/>
                <w:szCs w:val="22"/>
              </w:rPr>
              <w:t>EC01018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6"/>
              <w:tabs>
                <w:tab w:val="left" w:pos="0"/>
              </w:tabs>
              <w:snapToGrid w:val="0"/>
              <w:rPr>
                <w:rFonts w:ascii="Times" w:hAnsi="Times" w:cs="Times"/>
                <w:sz w:val="22"/>
                <w:szCs w:val="26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ELETRÔNICA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ANALÓGICA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90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7B35F3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F4730C">
            <w:pPr>
              <w:snapToGrid w:val="0"/>
              <w:jc w:val="center"/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MARCO</w:t>
            </w:r>
          </w:p>
        </w:tc>
      </w:tr>
      <w:tr w:rsidR="00AC6541" w:rsidRPr="00584BBB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EC01019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6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PROBABILIDADE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ESTATÍSTICA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7B35F3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DA16A3" w:rsidP="001B1D58">
            <w:pPr>
              <w:snapToGrid w:val="0"/>
              <w:jc w:val="center"/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WALTER</w:t>
            </w:r>
          </w:p>
        </w:tc>
      </w:tr>
      <w:tr w:rsidR="00AC6541" w:rsidRPr="00584BBB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EC01020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6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SINAIS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SISTEMAS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7B35F3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B31971">
            <w:pPr>
              <w:snapToGrid w:val="0"/>
              <w:jc w:val="center"/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rosana</w:t>
            </w:r>
          </w:p>
        </w:tc>
      </w:tr>
      <w:tr w:rsidR="00AC6541" w:rsidRPr="00584BBB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EC01021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6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REDES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COMPUTADORES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II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7B35F3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AC6541">
            <w:pPr>
              <w:snapToGrid w:val="0"/>
              <w:jc w:val="center"/>
              <w:rPr>
                <w:b/>
                <w:bCs/>
                <w:caps/>
                <w:sz w:val="22"/>
                <w:szCs w:val="22"/>
              </w:rPr>
            </w:pPr>
            <w:r w:rsidRPr="00584BBB">
              <w:rPr>
                <w:b/>
                <w:bCs/>
                <w:caps/>
                <w:sz w:val="22"/>
                <w:szCs w:val="22"/>
              </w:rPr>
              <w:t>Eduardo</w:t>
            </w:r>
          </w:p>
        </w:tc>
      </w:tr>
      <w:tr w:rsidR="00AC6541" w:rsidRPr="00584BBB"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EC01022</w:t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C110CB">
            <w:pPr>
              <w:snapToGrid w:val="0"/>
            </w:pPr>
            <w:r w:rsidRPr="00584BBB">
              <w:t>ATIVIDADES DE EXTENS</w:t>
            </w:r>
            <w:r w:rsidR="00AC6541" w:rsidRPr="00584BBB">
              <w:t>ÃO II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90</w:t>
            </w:r>
          </w:p>
        </w:tc>
        <w:tc>
          <w:tcPr>
            <w:tcW w:w="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AC6541">
            <w:pPr>
              <w:snapToGrid w:val="0"/>
              <w:jc w:val="center"/>
              <w:rPr>
                <w:b/>
                <w:bCs/>
                <w:caps/>
                <w:sz w:val="22"/>
                <w:szCs w:val="22"/>
              </w:rPr>
            </w:pPr>
          </w:p>
        </w:tc>
      </w:tr>
    </w:tbl>
    <w:p w:rsidR="00AC6541" w:rsidRPr="00584BBB" w:rsidRDefault="00AC6541">
      <w:pPr>
        <w:pStyle w:val="Ttulo3"/>
        <w:numPr>
          <w:ilvl w:val="1"/>
          <w:numId w:val="1"/>
        </w:numPr>
      </w:pPr>
    </w:p>
    <w:p w:rsidR="00AC6541" w:rsidRPr="00584BBB" w:rsidRDefault="00AC6541"/>
    <w:p w:rsidR="00AC6541" w:rsidRPr="00584BBB" w:rsidRDefault="00AC6541">
      <w:pPr>
        <w:jc w:val="center"/>
        <w:rPr>
          <w:b/>
          <w:sz w:val="22"/>
          <w:szCs w:val="22"/>
        </w:rPr>
      </w:pPr>
      <w:r w:rsidRPr="00584BBB">
        <w:rPr>
          <w:b/>
          <w:sz w:val="22"/>
          <w:szCs w:val="22"/>
        </w:rPr>
        <w:t>ENGENHARIA DE TELECOMUNICAÇÕES</w:t>
      </w:r>
    </w:p>
    <w:p w:rsidR="00AC6541" w:rsidRPr="00584BBB" w:rsidRDefault="00AC6541"/>
    <w:tbl>
      <w:tblPr>
        <w:tblW w:w="9821" w:type="dxa"/>
        <w:tblInd w:w="-18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559"/>
        <w:gridCol w:w="1741"/>
        <w:gridCol w:w="1134"/>
        <w:gridCol w:w="2077"/>
        <w:gridCol w:w="1822"/>
      </w:tblGrid>
      <w:tr w:rsidR="00AC6541" w:rsidRPr="00584BBB" w:rsidTr="0062247E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Sexta</w:t>
            </w:r>
          </w:p>
        </w:tc>
      </w:tr>
      <w:tr w:rsidR="00B7771D" w:rsidRPr="00584BBB" w:rsidTr="005B4F40">
        <w:trPr>
          <w:trHeight w:val="70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07:30 – 09:10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Probabilidade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Estatística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B7771D" w:rsidRPr="00454F0A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b/>
                <w:i/>
                <w:color w:val="0070C0"/>
                <w:sz w:val="22"/>
                <w:szCs w:val="22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Sinais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Sistemas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454F0A" w:rsidRDefault="00B7771D" w:rsidP="00B7771D">
            <w:pPr>
              <w:snapToGrid w:val="0"/>
              <w:jc w:val="center"/>
              <w:rPr>
                <w:b/>
                <w:i/>
                <w:color w:val="0070C0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Probabilidade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Estatística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B7771D" w:rsidRPr="005B4F40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b/>
                <w:i/>
                <w:color w:val="FF0000"/>
                <w:sz w:val="22"/>
                <w:szCs w:val="22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Sinais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Sistemas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ahoma" w:hAnsi="Tahoma" w:cs="Tahoma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Eletrônica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Analógica</w:t>
            </w:r>
            <w:r>
              <w:rPr>
                <w:rFonts w:ascii="Times" w:hAnsi="Times" w:cs="Times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Times" w:hAnsi="Times" w:cs="Times"/>
                <w:sz w:val="22"/>
                <w:szCs w:val="22"/>
                <w:lang w:eastAsia="en-US"/>
              </w:rPr>
              <w:t>lab</w:t>
            </w:r>
            <w:proofErr w:type="spellEnd"/>
            <w:r>
              <w:rPr>
                <w:rFonts w:ascii="Times" w:hAnsi="Times" w:cs="Times"/>
                <w:sz w:val="22"/>
                <w:szCs w:val="22"/>
                <w:lang w:eastAsia="en-US"/>
              </w:rPr>
              <w:t>)</w:t>
            </w:r>
          </w:p>
        </w:tc>
      </w:tr>
      <w:tr w:rsidR="00B7771D" w:rsidRPr="00584BBB" w:rsidTr="005B4F40">
        <w:trPr>
          <w:trHeight w:val="70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09:20 – 11:00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Eletrônica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Analógica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6F139F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ahoma" w:hAnsi="Tahoma" w:cs="Tahoma"/>
                <w:b/>
                <w:i/>
              </w:rPr>
            </w:pPr>
            <w:r w:rsidRPr="006F139F">
              <w:rPr>
                <w:rFonts w:ascii="Times" w:hAnsi="Times" w:cs="Times"/>
                <w:sz w:val="22"/>
                <w:szCs w:val="22"/>
                <w:lang w:eastAsia="en-US"/>
              </w:rPr>
              <w:t>Circuitos Elétricos II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6F139F" w:rsidRDefault="00B7771D" w:rsidP="00B7771D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  <w:r w:rsidRPr="001E5E4E">
              <w:rPr>
                <w:rFonts w:ascii="Times" w:hAnsi="Times" w:cs="Times"/>
                <w:sz w:val="22"/>
                <w:szCs w:val="22"/>
                <w:lang w:eastAsia="en-US"/>
              </w:rPr>
              <w:t>Eletrônica</w:t>
            </w:r>
            <w:r w:rsidRPr="001E5E4E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1E5E4E">
              <w:rPr>
                <w:rFonts w:ascii="Times" w:hAnsi="Times" w:cs="Times"/>
                <w:sz w:val="22"/>
                <w:szCs w:val="22"/>
                <w:lang w:eastAsia="en-US"/>
              </w:rPr>
              <w:t>Analógica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6F139F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ahoma" w:hAnsi="Tahoma" w:cs="Tahoma"/>
                <w:b/>
                <w:i/>
              </w:rPr>
            </w:pPr>
            <w:r w:rsidRPr="006F139F">
              <w:rPr>
                <w:rFonts w:ascii="Times" w:hAnsi="Times" w:cs="Times"/>
                <w:sz w:val="22"/>
                <w:szCs w:val="22"/>
                <w:lang w:eastAsia="en-US"/>
              </w:rPr>
              <w:t>Circuitos Elétricos II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rPr>
                <w:rFonts w:ascii="Times" w:hAnsi="Times" w:cs="Times"/>
                <w:sz w:val="22"/>
                <w:szCs w:val="22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Eletrônica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Analógica</w:t>
            </w:r>
            <w:r>
              <w:rPr>
                <w:rFonts w:ascii="Times" w:hAnsi="Times" w:cs="Times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Times" w:hAnsi="Times" w:cs="Times"/>
                <w:sz w:val="22"/>
                <w:szCs w:val="22"/>
                <w:lang w:eastAsia="en-US"/>
              </w:rPr>
              <w:t>lab</w:t>
            </w:r>
            <w:proofErr w:type="spellEnd"/>
            <w:r>
              <w:rPr>
                <w:rFonts w:ascii="Times" w:hAnsi="Times" w:cs="Times"/>
                <w:sz w:val="22"/>
                <w:szCs w:val="22"/>
                <w:lang w:eastAsia="en-US"/>
              </w:rPr>
              <w:t xml:space="preserve"> extra)</w:t>
            </w:r>
          </w:p>
        </w:tc>
      </w:tr>
      <w:tr w:rsidR="00B7771D" w:rsidRPr="00584BBB" w:rsidTr="0062247E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11:10 – 12:50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eastAsia="Times" w:hAnsi="Times" w:cs="Times"/>
                <w:sz w:val="22"/>
                <w:szCs w:val="22"/>
                <w:lang w:eastAsia="en-US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</w:p>
        </w:tc>
      </w:tr>
    </w:tbl>
    <w:p w:rsidR="00AC6541" w:rsidRPr="00584BBB" w:rsidRDefault="00AC6541">
      <w:pPr>
        <w:pStyle w:val="Ttulo3"/>
        <w:tabs>
          <w:tab w:val="left" w:pos="0"/>
        </w:tabs>
      </w:pPr>
    </w:p>
    <w:tbl>
      <w:tblPr>
        <w:tblW w:w="9723" w:type="dxa"/>
        <w:tblInd w:w="-1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"/>
        <w:gridCol w:w="3843"/>
        <w:gridCol w:w="567"/>
        <w:gridCol w:w="858"/>
        <w:gridCol w:w="788"/>
        <w:gridCol w:w="2597"/>
      </w:tblGrid>
      <w:tr w:rsidR="00AC6541" w:rsidRPr="00584BBB" w:rsidTr="00F167A2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Disciplina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sz w:val="22"/>
                <w:szCs w:val="22"/>
              </w:rPr>
            </w:pPr>
            <w:r w:rsidRPr="00584BBB">
              <w:rPr>
                <w:rStyle w:val="Forte"/>
                <w:sz w:val="22"/>
                <w:szCs w:val="22"/>
              </w:rPr>
              <w:t>CH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Turma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Sala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caps/>
                <w:sz w:val="22"/>
                <w:szCs w:val="22"/>
              </w:rPr>
            </w:pPr>
            <w:r w:rsidRPr="00584BBB">
              <w:rPr>
                <w:b/>
                <w:caps/>
                <w:sz w:val="22"/>
                <w:szCs w:val="22"/>
              </w:rPr>
              <w:t>Professor</w:t>
            </w:r>
          </w:p>
        </w:tc>
      </w:tr>
      <w:tr w:rsidR="00F167A2" w:rsidRPr="00584BBB" w:rsidTr="00F167A2">
        <w:trPr>
          <w:trHeight w:val="25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 w:rsidP="002F72EE">
            <w:pPr>
              <w:pStyle w:val="Ttulo6"/>
              <w:tabs>
                <w:tab w:val="left" w:pos="0"/>
              </w:tabs>
              <w:snapToGrid w:val="0"/>
              <w:rPr>
                <w:color w:val="auto"/>
                <w:sz w:val="22"/>
                <w:szCs w:val="22"/>
              </w:rPr>
            </w:pPr>
            <w:r w:rsidRPr="00584BBB">
              <w:rPr>
                <w:color w:val="auto"/>
                <w:sz w:val="22"/>
                <w:szCs w:val="22"/>
              </w:rPr>
              <w:t>EC01018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>
            <w:pPr>
              <w:pStyle w:val="Ttulo6"/>
              <w:tabs>
                <w:tab w:val="left" w:pos="0"/>
              </w:tabs>
              <w:snapToGrid w:val="0"/>
              <w:rPr>
                <w:rFonts w:ascii="Times" w:hAnsi="Times" w:cs="Times"/>
                <w:sz w:val="22"/>
                <w:szCs w:val="26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ELETRÔNICA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ANALÓGICA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90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 w:rsidP="007B35F3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67A2" w:rsidRPr="00584BBB" w:rsidRDefault="00F4730C">
            <w:pPr>
              <w:snapToGrid w:val="0"/>
              <w:jc w:val="center"/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MARCO</w:t>
            </w:r>
          </w:p>
        </w:tc>
      </w:tr>
      <w:tr w:rsidR="00F167A2" w:rsidRPr="00584BBB" w:rsidTr="00F167A2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 w:rsidP="002F72EE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EC01019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>
            <w:pPr>
              <w:snapToGrid w:val="0"/>
              <w:rPr>
                <w:rFonts w:ascii="Times" w:hAnsi="Times" w:cs="Times"/>
                <w:sz w:val="22"/>
                <w:szCs w:val="26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PROBABILIDADE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ESTATÍSTICA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67A2" w:rsidRPr="00584BBB" w:rsidRDefault="00DA16A3">
            <w:pPr>
              <w:snapToGrid w:val="0"/>
              <w:jc w:val="center"/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WALTER</w:t>
            </w:r>
          </w:p>
        </w:tc>
      </w:tr>
      <w:tr w:rsidR="00F167A2" w:rsidRPr="00584BBB" w:rsidTr="00F167A2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 w:rsidP="002F72EE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EC01020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>
            <w:pPr>
              <w:snapToGrid w:val="0"/>
              <w:rPr>
                <w:rFonts w:ascii="Times" w:hAnsi="Times" w:cs="Times"/>
                <w:sz w:val="22"/>
                <w:szCs w:val="26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SINAIS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6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6"/>
                <w:lang w:eastAsia="en-US"/>
              </w:rPr>
              <w:t>SISTEMAS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67A2" w:rsidRPr="00584BBB" w:rsidRDefault="008F52E1">
            <w:pPr>
              <w:snapToGrid w:val="0"/>
              <w:jc w:val="center"/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ROSANA</w:t>
            </w:r>
          </w:p>
        </w:tc>
      </w:tr>
      <w:tr w:rsidR="00F167A2" w:rsidRPr="00584BBB" w:rsidTr="00F167A2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6F139F" w:rsidRDefault="00F167A2">
            <w:pPr>
              <w:snapToGrid w:val="0"/>
              <w:rPr>
                <w:b/>
                <w:i/>
                <w:color w:val="808080" w:themeColor="background1" w:themeShade="80"/>
                <w:sz w:val="22"/>
                <w:szCs w:val="22"/>
              </w:rPr>
            </w:pPr>
            <w:r w:rsidRPr="006F139F">
              <w:rPr>
                <w:b/>
                <w:i/>
                <w:color w:val="808080" w:themeColor="background1" w:themeShade="80"/>
                <w:sz w:val="22"/>
                <w:szCs w:val="22"/>
              </w:rPr>
              <w:t>TC01006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167A2" w:rsidRPr="006F139F" w:rsidRDefault="00F167A2">
            <w:pPr>
              <w:snapToGrid w:val="0"/>
              <w:rPr>
                <w:rFonts w:ascii="Tahoma" w:hAnsi="Tahoma" w:cs="Tahoma"/>
                <w:b/>
                <w:i/>
                <w:color w:val="808080" w:themeColor="background1" w:themeShade="80"/>
              </w:rPr>
            </w:pPr>
            <w:r w:rsidRPr="006F139F">
              <w:rPr>
                <w:rFonts w:ascii="Tahoma" w:hAnsi="Tahoma" w:cs="Tahoma"/>
                <w:b/>
                <w:i/>
                <w:color w:val="808080" w:themeColor="background1" w:themeShade="80"/>
              </w:rPr>
              <w:t>Ciência</w:t>
            </w:r>
            <w:r w:rsidRPr="006F139F">
              <w:rPr>
                <w:rFonts w:ascii="Tahoma" w:eastAsia="Tahoma" w:hAnsi="Tahoma" w:cs="Tahoma"/>
                <w:b/>
                <w:i/>
                <w:color w:val="808080" w:themeColor="background1" w:themeShade="80"/>
              </w:rPr>
              <w:t xml:space="preserve"> </w:t>
            </w:r>
            <w:r w:rsidRPr="006F139F">
              <w:rPr>
                <w:rFonts w:ascii="Tahoma" w:hAnsi="Tahoma" w:cs="Tahoma"/>
                <w:b/>
                <w:i/>
                <w:color w:val="808080" w:themeColor="background1" w:themeShade="80"/>
              </w:rPr>
              <w:t>e</w:t>
            </w:r>
            <w:r w:rsidRPr="006F139F">
              <w:rPr>
                <w:rFonts w:ascii="Tahoma" w:eastAsia="Tahoma" w:hAnsi="Tahoma" w:cs="Tahoma"/>
                <w:b/>
                <w:i/>
                <w:color w:val="808080" w:themeColor="background1" w:themeShade="80"/>
              </w:rPr>
              <w:t xml:space="preserve"> </w:t>
            </w:r>
            <w:r w:rsidRPr="006F139F">
              <w:rPr>
                <w:rFonts w:ascii="Tahoma" w:hAnsi="Tahoma" w:cs="Tahoma"/>
                <w:b/>
                <w:i/>
                <w:color w:val="808080" w:themeColor="background1" w:themeShade="80"/>
              </w:rPr>
              <w:t>Tecnologia</w:t>
            </w:r>
            <w:r w:rsidRPr="006F139F">
              <w:rPr>
                <w:rFonts w:ascii="Tahoma" w:eastAsia="Tahoma" w:hAnsi="Tahoma" w:cs="Tahoma"/>
                <w:b/>
                <w:i/>
                <w:color w:val="808080" w:themeColor="background1" w:themeShade="80"/>
              </w:rPr>
              <w:t xml:space="preserve"> </w:t>
            </w:r>
            <w:r w:rsidRPr="006F139F">
              <w:rPr>
                <w:rFonts w:ascii="Tahoma" w:hAnsi="Tahoma" w:cs="Tahoma"/>
                <w:b/>
                <w:i/>
                <w:color w:val="808080" w:themeColor="background1" w:themeShade="80"/>
              </w:rPr>
              <w:t>dos</w:t>
            </w:r>
            <w:r w:rsidRPr="006F139F">
              <w:rPr>
                <w:rFonts w:ascii="Tahoma" w:eastAsia="Tahoma" w:hAnsi="Tahoma" w:cs="Tahoma"/>
                <w:b/>
                <w:i/>
                <w:color w:val="808080" w:themeColor="background1" w:themeShade="80"/>
              </w:rPr>
              <w:t xml:space="preserve"> </w:t>
            </w:r>
            <w:r w:rsidRPr="006F139F">
              <w:rPr>
                <w:rFonts w:ascii="Tahoma" w:hAnsi="Tahoma" w:cs="Tahoma"/>
                <w:b/>
                <w:i/>
                <w:color w:val="808080" w:themeColor="background1" w:themeShade="80"/>
              </w:rPr>
              <w:t>Materiais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6F139F" w:rsidRDefault="00F167A2">
            <w:pPr>
              <w:snapToGrid w:val="0"/>
              <w:jc w:val="center"/>
              <w:rPr>
                <w:rFonts w:cs="Tahoma"/>
                <w:b/>
                <w:bCs/>
                <w:i/>
                <w:color w:val="808080" w:themeColor="background1" w:themeShade="80"/>
                <w:sz w:val="22"/>
                <w:szCs w:val="22"/>
              </w:rPr>
            </w:pPr>
            <w:r w:rsidRPr="006F139F">
              <w:rPr>
                <w:rFonts w:cs="Tahoma"/>
                <w:b/>
                <w:bCs/>
                <w:i/>
                <w:color w:val="808080" w:themeColor="background1" w:themeShade="80"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6F139F" w:rsidRDefault="00F167A2">
            <w:pPr>
              <w:snapToGrid w:val="0"/>
              <w:jc w:val="center"/>
              <w:rPr>
                <w:b/>
                <w:i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6F139F" w:rsidRDefault="00F167A2">
            <w:pPr>
              <w:snapToGrid w:val="0"/>
              <w:jc w:val="center"/>
              <w:rPr>
                <w:b/>
                <w:i/>
                <w:color w:val="808080" w:themeColor="background1" w:themeShade="80"/>
                <w:sz w:val="22"/>
                <w:szCs w:val="22"/>
              </w:rPr>
            </w:pPr>
            <w:r w:rsidRPr="006F139F">
              <w:rPr>
                <w:b/>
                <w:i/>
                <w:color w:val="808080" w:themeColor="background1" w:themeShade="80"/>
                <w:sz w:val="22"/>
                <w:szCs w:val="22"/>
              </w:rPr>
              <w:t>BP10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67A2" w:rsidRPr="006F139F" w:rsidRDefault="00B96E85">
            <w:pPr>
              <w:snapToGrid w:val="0"/>
              <w:jc w:val="center"/>
              <w:rPr>
                <w:b/>
                <w:bCs/>
                <w:i/>
                <w:caps/>
                <w:color w:val="808080" w:themeColor="background1" w:themeShade="80"/>
                <w:sz w:val="22"/>
                <w:szCs w:val="22"/>
              </w:rPr>
            </w:pPr>
            <w:r w:rsidRPr="006F139F">
              <w:rPr>
                <w:b/>
                <w:bCs/>
                <w:i/>
                <w:caps/>
                <w:color w:val="808080" w:themeColor="background1" w:themeShade="80"/>
                <w:sz w:val="22"/>
                <w:szCs w:val="22"/>
              </w:rPr>
              <w:t xml:space="preserve">Ofertada apenas pela </w:t>
            </w:r>
            <w:ins w:id="26" w:author="Francisco Muller" w:date="2016-09-26T16:34:00Z">
              <w:r w:rsidR="00DB01EF">
                <w:rPr>
                  <w:b/>
                  <w:bCs/>
                  <w:i/>
                  <w:caps/>
                  <w:color w:val="808080" w:themeColor="background1" w:themeShade="80"/>
                  <w:sz w:val="22"/>
                  <w:szCs w:val="22"/>
                </w:rPr>
                <w:t>tarde</w:t>
              </w:r>
            </w:ins>
            <w:del w:id="27" w:author="Francisco Muller" w:date="2016-09-26T16:34:00Z">
              <w:r w:rsidRPr="006F139F" w:rsidDel="00DB01EF">
                <w:rPr>
                  <w:b/>
                  <w:bCs/>
                  <w:i/>
                  <w:caps/>
                  <w:color w:val="808080" w:themeColor="background1" w:themeShade="80"/>
                  <w:sz w:val="22"/>
                  <w:szCs w:val="22"/>
                </w:rPr>
                <w:delText>manhã</w:delText>
              </w:r>
            </w:del>
            <w:r w:rsidRPr="006F139F">
              <w:rPr>
                <w:b/>
                <w:bCs/>
                <w:i/>
                <w:caps/>
                <w:color w:val="808080" w:themeColor="background1" w:themeShade="80"/>
                <w:sz w:val="22"/>
                <w:szCs w:val="22"/>
              </w:rPr>
              <w:t xml:space="preserve"> (Opcional</w:t>
            </w:r>
            <w:ins w:id="28" w:author="Francisco Muller" w:date="2016-09-26T16:34:00Z">
              <w:r w:rsidR="00DB01EF">
                <w:rPr>
                  <w:b/>
                  <w:bCs/>
                  <w:i/>
                  <w:caps/>
                  <w:color w:val="808080" w:themeColor="background1" w:themeShade="80"/>
                  <w:sz w:val="22"/>
                  <w:szCs w:val="22"/>
                </w:rPr>
                <w:t xml:space="preserve"> para o quarto</w:t>
              </w:r>
            </w:ins>
            <w:r w:rsidRPr="006F139F">
              <w:rPr>
                <w:b/>
                <w:bCs/>
                <w:i/>
                <w:caps/>
                <w:color w:val="808080" w:themeColor="background1" w:themeShade="80"/>
                <w:sz w:val="22"/>
                <w:szCs w:val="22"/>
              </w:rPr>
              <w:t>)</w:t>
            </w:r>
          </w:p>
        </w:tc>
      </w:tr>
      <w:tr w:rsidR="00F167A2" w:rsidRPr="00584BBB" w:rsidTr="00F167A2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6F139F" w:rsidRDefault="00F167A2">
            <w:pPr>
              <w:snapToGrid w:val="0"/>
              <w:rPr>
                <w:b/>
                <w:i/>
                <w:sz w:val="22"/>
                <w:szCs w:val="22"/>
              </w:rPr>
            </w:pPr>
            <w:r w:rsidRPr="006F139F">
              <w:rPr>
                <w:b/>
                <w:i/>
                <w:sz w:val="22"/>
                <w:szCs w:val="22"/>
              </w:rPr>
              <w:t>TC01005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167A2" w:rsidRPr="006F139F" w:rsidRDefault="00F167A2">
            <w:pPr>
              <w:snapToGrid w:val="0"/>
              <w:rPr>
                <w:rFonts w:ascii="Tahoma" w:hAnsi="Tahoma" w:cs="Tahoma"/>
                <w:b/>
                <w:i/>
              </w:rPr>
            </w:pPr>
            <w:r w:rsidRPr="006F139F">
              <w:rPr>
                <w:rFonts w:ascii="Tahoma" w:hAnsi="Tahoma" w:cs="Tahoma"/>
                <w:b/>
                <w:i/>
              </w:rPr>
              <w:t>Circuitos</w:t>
            </w:r>
            <w:r w:rsidRPr="006F139F">
              <w:rPr>
                <w:rFonts w:ascii="Tahoma" w:eastAsia="Tahoma" w:hAnsi="Tahoma" w:cs="Tahoma"/>
                <w:b/>
                <w:i/>
              </w:rPr>
              <w:t xml:space="preserve"> </w:t>
            </w:r>
            <w:r w:rsidRPr="006F139F">
              <w:rPr>
                <w:rFonts w:ascii="Tahoma" w:hAnsi="Tahoma" w:cs="Tahoma"/>
                <w:b/>
                <w:i/>
              </w:rPr>
              <w:t>Elétricos</w:t>
            </w:r>
            <w:r w:rsidRPr="006F139F">
              <w:rPr>
                <w:rFonts w:ascii="Tahoma" w:eastAsia="Tahoma" w:hAnsi="Tahoma" w:cs="Tahoma"/>
                <w:b/>
                <w:i/>
              </w:rPr>
              <w:t xml:space="preserve"> </w:t>
            </w:r>
            <w:r w:rsidRPr="006F139F">
              <w:rPr>
                <w:rFonts w:ascii="Tahoma" w:hAnsi="Tahoma" w:cs="Tahoma"/>
                <w:b/>
                <w:i/>
              </w:rPr>
              <w:t>II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6F139F" w:rsidRDefault="00F167A2">
            <w:pPr>
              <w:snapToGrid w:val="0"/>
              <w:jc w:val="center"/>
              <w:rPr>
                <w:rFonts w:cs="Tahoma"/>
                <w:b/>
                <w:bCs/>
                <w:i/>
                <w:sz w:val="22"/>
                <w:szCs w:val="22"/>
              </w:rPr>
            </w:pPr>
            <w:r w:rsidRPr="006F139F">
              <w:rPr>
                <w:rFonts w:cs="Tahoma"/>
                <w:b/>
                <w:bCs/>
                <w:i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6F139F" w:rsidRDefault="00F167A2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6F139F" w:rsidRDefault="00F167A2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  <w:r w:rsidRPr="006F139F">
              <w:rPr>
                <w:b/>
                <w:i/>
                <w:sz w:val="22"/>
                <w:szCs w:val="22"/>
              </w:rPr>
              <w:t>BP10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67A2" w:rsidRPr="006F139F" w:rsidRDefault="005C3938">
            <w:pPr>
              <w:snapToGrid w:val="0"/>
              <w:jc w:val="center"/>
              <w:rPr>
                <w:b/>
                <w:bCs/>
                <w:i/>
                <w:caps/>
                <w:sz w:val="22"/>
                <w:szCs w:val="22"/>
              </w:rPr>
            </w:pPr>
            <w:r w:rsidRPr="006F139F">
              <w:rPr>
                <w:b/>
                <w:bCs/>
                <w:i/>
                <w:caps/>
                <w:sz w:val="22"/>
                <w:szCs w:val="22"/>
              </w:rPr>
              <w:t>ABERIDES</w:t>
            </w:r>
          </w:p>
        </w:tc>
      </w:tr>
      <w:tr w:rsidR="00F167A2" w:rsidRPr="00584BBB" w:rsidTr="00F167A2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167A2" w:rsidRPr="00584BBB" w:rsidRDefault="00F167A2">
            <w:pPr>
              <w:snapToGrid w:val="0"/>
              <w:rPr>
                <w:rFonts w:ascii="Tahoma" w:hAnsi="Tahoma" w:cs="Tahoma"/>
              </w:rPr>
            </w:pPr>
            <w:r w:rsidRPr="00584BBB">
              <w:rPr>
                <w:rFonts w:ascii="Tahoma" w:hAnsi="Tahoma" w:cs="Tahoma"/>
              </w:rPr>
              <w:t>Atividades</w:t>
            </w:r>
            <w:r w:rsidRPr="00584BBB">
              <w:rPr>
                <w:rFonts w:ascii="Tahoma" w:eastAsia="Tahoma" w:hAnsi="Tahoma" w:cs="Tahoma"/>
              </w:rPr>
              <w:t xml:space="preserve"> </w:t>
            </w:r>
            <w:r w:rsidRPr="00584BBB">
              <w:rPr>
                <w:rFonts w:ascii="Tahoma" w:hAnsi="Tahoma" w:cs="Tahoma"/>
              </w:rPr>
              <w:t>Curriculares</w:t>
            </w:r>
            <w:r w:rsidRPr="00584BBB">
              <w:rPr>
                <w:rFonts w:ascii="Tahoma" w:eastAsia="Tahoma" w:hAnsi="Tahoma" w:cs="Tahoma"/>
              </w:rPr>
              <w:t xml:space="preserve"> </w:t>
            </w:r>
            <w:r w:rsidRPr="00584BBB">
              <w:rPr>
                <w:rFonts w:ascii="Tahoma" w:hAnsi="Tahoma" w:cs="Tahoma"/>
              </w:rPr>
              <w:t>de</w:t>
            </w:r>
            <w:r w:rsidRPr="00584BBB">
              <w:rPr>
                <w:rFonts w:ascii="Tahoma" w:eastAsia="Tahoma" w:hAnsi="Tahoma" w:cs="Tahoma"/>
              </w:rPr>
              <w:t xml:space="preserve"> </w:t>
            </w:r>
            <w:r w:rsidRPr="00584BBB">
              <w:rPr>
                <w:rFonts w:ascii="Tahoma" w:hAnsi="Tahoma" w:cs="Tahoma"/>
              </w:rPr>
              <w:t>Extensão</w:t>
            </w:r>
            <w:r w:rsidRPr="00584BBB">
              <w:rPr>
                <w:rFonts w:ascii="Tahoma" w:eastAsia="Tahoma" w:hAnsi="Tahoma" w:cs="Tahoma"/>
              </w:rPr>
              <w:t xml:space="preserve"> </w:t>
            </w:r>
            <w:r w:rsidRPr="00584BBB">
              <w:rPr>
                <w:rFonts w:ascii="Tahoma" w:hAnsi="Tahoma" w:cs="Tahoma"/>
              </w:rPr>
              <w:t>I</w:t>
            </w:r>
            <w:r w:rsidRPr="00584BBB">
              <w:rPr>
                <w:rFonts w:ascii="Tahoma" w:eastAsia="Tahoma" w:hAnsi="Tahoma" w:cs="Tahoma"/>
              </w:rPr>
              <w:t xml:space="preserve"> </w:t>
            </w:r>
            <w:r w:rsidRPr="00584BBB">
              <w:rPr>
                <w:rFonts w:ascii="Tahoma" w:hAnsi="Tahoma" w:cs="Tahoma"/>
              </w:rPr>
              <w:t>e</w:t>
            </w:r>
            <w:r w:rsidRPr="00584BBB">
              <w:rPr>
                <w:rFonts w:ascii="Tahoma" w:eastAsia="Tahoma" w:hAnsi="Tahoma" w:cs="Tahoma"/>
              </w:rPr>
              <w:t xml:space="preserve"> </w:t>
            </w:r>
            <w:r w:rsidRPr="00584BBB">
              <w:rPr>
                <w:rFonts w:ascii="Tahoma" w:hAnsi="Tahoma" w:cs="Tahoma"/>
              </w:rPr>
              <w:t>II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>
            <w:pPr>
              <w:snapToGrid w:val="0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 w:rsidRPr="00584BBB">
              <w:rPr>
                <w:rFonts w:cs="Tahoma"/>
                <w:b/>
                <w:bCs/>
                <w:sz w:val="22"/>
                <w:szCs w:val="22"/>
              </w:rPr>
              <w:t>180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7A2" w:rsidRPr="00584BBB" w:rsidRDefault="00F167A2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67A2" w:rsidRPr="00584BBB" w:rsidRDefault="00F167A2">
            <w:pPr>
              <w:snapToGrid w:val="0"/>
              <w:jc w:val="center"/>
              <w:rPr>
                <w:b/>
                <w:bCs/>
                <w:caps/>
                <w:sz w:val="22"/>
                <w:szCs w:val="22"/>
              </w:rPr>
            </w:pPr>
          </w:p>
        </w:tc>
      </w:tr>
    </w:tbl>
    <w:p w:rsidR="00AC6541" w:rsidRPr="00584BBB" w:rsidRDefault="00AC6541">
      <w:pPr>
        <w:pageBreakBefore/>
        <w:jc w:val="center"/>
        <w:rPr>
          <w:b/>
          <w:sz w:val="22"/>
          <w:szCs w:val="22"/>
        </w:rPr>
      </w:pPr>
      <w:r w:rsidRPr="00584BBB">
        <w:rPr>
          <w:b/>
          <w:sz w:val="22"/>
          <w:szCs w:val="22"/>
        </w:rPr>
        <w:lastRenderedPageBreak/>
        <w:t>5) HORÁRIO D</w:t>
      </w:r>
      <w:r w:rsidR="00B76CF0">
        <w:rPr>
          <w:b/>
          <w:sz w:val="22"/>
          <w:szCs w:val="22"/>
        </w:rPr>
        <w:t xml:space="preserve">AS </w:t>
      </w:r>
      <w:proofErr w:type="gramStart"/>
      <w:r w:rsidR="00B76CF0">
        <w:rPr>
          <w:b/>
          <w:sz w:val="22"/>
          <w:szCs w:val="22"/>
        </w:rPr>
        <w:t>DISCIPLINAS  -</w:t>
      </w:r>
      <w:proofErr w:type="gramEnd"/>
      <w:r w:rsidR="00B76CF0">
        <w:rPr>
          <w:b/>
          <w:sz w:val="22"/>
          <w:szCs w:val="22"/>
        </w:rPr>
        <w:t xml:space="preserve"> TURNO DA </w:t>
      </w:r>
      <w:r w:rsidR="00B7771D">
        <w:rPr>
          <w:b/>
          <w:sz w:val="22"/>
          <w:szCs w:val="22"/>
        </w:rPr>
        <w:t>TARDE</w:t>
      </w:r>
      <w:r w:rsidRPr="00584BBB">
        <w:rPr>
          <w:b/>
          <w:sz w:val="22"/>
          <w:szCs w:val="22"/>
        </w:rPr>
        <w:t xml:space="preserve"> – 5º BLOCO DE DISCIPLINAS /</w:t>
      </w:r>
    </w:p>
    <w:p w:rsidR="00AC6541" w:rsidRPr="00584BBB" w:rsidRDefault="0005774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NOVO PPC/ ALUNOS 201</w:t>
      </w:r>
      <w:r w:rsidR="00BF5F63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 ENTRADA NO </w:t>
      </w:r>
      <w:r w:rsidR="00B7771D">
        <w:rPr>
          <w:b/>
          <w:sz w:val="22"/>
          <w:szCs w:val="22"/>
        </w:rPr>
        <w:t>2</w:t>
      </w:r>
      <w:r w:rsidR="00AC6541" w:rsidRPr="00584BBB">
        <w:rPr>
          <w:b/>
          <w:sz w:val="22"/>
          <w:szCs w:val="22"/>
        </w:rPr>
        <w:t>° SEMESTRE</w:t>
      </w:r>
    </w:p>
    <w:p w:rsidR="00AC6541" w:rsidRPr="00584BBB" w:rsidRDefault="00AC6541">
      <w:pPr>
        <w:jc w:val="center"/>
        <w:rPr>
          <w:b/>
          <w:sz w:val="22"/>
          <w:szCs w:val="22"/>
        </w:rPr>
      </w:pPr>
      <w:r w:rsidRPr="00584BBB">
        <w:rPr>
          <w:b/>
          <w:sz w:val="22"/>
          <w:szCs w:val="22"/>
        </w:rPr>
        <w:t>ENGENHARIA DA COMPUTAÇÃO</w:t>
      </w:r>
    </w:p>
    <w:tbl>
      <w:tblPr>
        <w:tblW w:w="9905" w:type="dxa"/>
        <w:tblInd w:w="-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5"/>
        <w:gridCol w:w="1770"/>
        <w:gridCol w:w="1608"/>
        <w:gridCol w:w="1842"/>
        <w:gridCol w:w="1500"/>
        <w:gridCol w:w="1820"/>
      </w:tblGrid>
      <w:tr w:rsidR="00AC6541" w:rsidRPr="00584BBB" w:rsidTr="00CB3BC3"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Sext</w:t>
            </w:r>
            <w:r w:rsidR="00A21CC6" w:rsidRPr="00584BBB">
              <w:rPr>
                <w:b/>
                <w:sz w:val="22"/>
                <w:szCs w:val="22"/>
              </w:rPr>
              <w:t>a</w:t>
            </w:r>
          </w:p>
        </w:tc>
      </w:tr>
      <w:tr w:rsidR="00B7771D" w:rsidRPr="00584BBB" w:rsidTr="00CB3BC3">
        <w:trPr>
          <w:trHeight w:val="703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14:50 – 16:30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Microprocessadores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proofErr w:type="spellStart"/>
            <w:r w:rsidRPr="00584BBB">
              <w:rPr>
                <w:rFonts w:ascii="Times" w:hAnsi="Times" w:cs="Times"/>
                <w:sz w:val="22"/>
                <w:szCs w:val="22"/>
              </w:rPr>
              <w:t>Microcontroladores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Microprocessadores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proofErr w:type="spellStart"/>
            <w:r w:rsidRPr="00584BBB">
              <w:rPr>
                <w:rFonts w:ascii="Times" w:hAnsi="Times" w:cs="Times"/>
                <w:sz w:val="22"/>
                <w:szCs w:val="22"/>
              </w:rPr>
              <w:t>Microcontroladores</w:t>
            </w:r>
            <w:proofErr w:type="spellEnd"/>
            <w:r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(</w:t>
            </w:r>
            <w:r>
              <w:rPr>
                <w:rFonts w:ascii="Times" w:hAnsi="Times" w:cs="Times"/>
                <w:sz w:val="22"/>
                <w:szCs w:val="22"/>
              </w:rPr>
              <w:t>LABCOM 1</w:t>
            </w:r>
            <w:r w:rsidRPr="00584BBB">
              <w:rPr>
                <w:rFonts w:ascii="Times" w:hAnsi="Times" w:cs="Times"/>
                <w:sz w:val="22"/>
                <w:szCs w:val="22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Microprocessadores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proofErr w:type="spellStart"/>
            <w:r w:rsidRPr="00584BBB">
              <w:rPr>
                <w:rFonts w:ascii="Times" w:hAnsi="Times" w:cs="Times"/>
                <w:sz w:val="22"/>
                <w:szCs w:val="22"/>
              </w:rPr>
              <w:t>Microcontroladores</w:t>
            </w:r>
            <w:proofErr w:type="spellEnd"/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Processos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Estocásticos</w:t>
            </w:r>
            <w:r w:rsidRPr="00584BBB" w:rsidDel="00CE2897">
              <w:rPr>
                <w:rFonts w:ascii="Times" w:hAnsi="Times" w:cs="Times"/>
                <w:sz w:val="22"/>
                <w:szCs w:val="22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B7771D" w:rsidRPr="00584BBB" w:rsidTr="00CB3BC3">
        <w:trPr>
          <w:trHeight w:val="703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16:40 – 18:20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eastAsia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Processamento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Digital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Sinais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Engenharia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Software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Processamento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Digital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Sinais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Engenharia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Software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B7771D" w:rsidRPr="00584BBB" w:rsidTr="00CB3BC3"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18:30 – 20:10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Projetos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Engenharia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III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Teoria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da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Computação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Projetos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Engenharia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III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Projetos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Engenharia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III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</w:tr>
    </w:tbl>
    <w:p w:rsidR="00AC6541" w:rsidRPr="00584BBB" w:rsidRDefault="00AC6541">
      <w:pPr>
        <w:pStyle w:val="Ttulo3"/>
        <w:tabs>
          <w:tab w:val="left" w:pos="0"/>
        </w:tabs>
      </w:pPr>
    </w:p>
    <w:tbl>
      <w:tblPr>
        <w:tblW w:w="0" w:type="auto"/>
        <w:tblInd w:w="-1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2"/>
        <w:gridCol w:w="3831"/>
        <w:gridCol w:w="567"/>
        <w:gridCol w:w="858"/>
        <w:gridCol w:w="788"/>
        <w:gridCol w:w="2597"/>
      </w:tblGrid>
      <w:tr w:rsidR="00AC6541" w:rsidRPr="00584BBB"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proofErr w:type="spellStart"/>
            <w:r w:rsidRPr="00584BBB">
              <w:rPr>
                <w:rFonts w:ascii="Times" w:hAnsi="Times" w:cs="Times"/>
                <w:b/>
                <w:sz w:val="22"/>
                <w:szCs w:val="22"/>
              </w:rPr>
              <w:t>Cód</w:t>
            </w:r>
            <w:proofErr w:type="spellEnd"/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Disciplina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rFonts w:ascii="Times" w:hAnsi="Times" w:cs="Times"/>
                <w:sz w:val="22"/>
                <w:szCs w:val="22"/>
              </w:rPr>
            </w:pPr>
            <w:r w:rsidRPr="00584BBB">
              <w:rPr>
                <w:rStyle w:val="Forte"/>
                <w:rFonts w:ascii="Times" w:hAnsi="Times" w:cs="Times"/>
                <w:sz w:val="22"/>
                <w:szCs w:val="22"/>
              </w:rPr>
              <w:t>CH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Turma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Sala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caps/>
                <w:sz w:val="22"/>
                <w:szCs w:val="22"/>
              </w:rPr>
              <w:t>Professor</w:t>
            </w:r>
          </w:p>
        </w:tc>
      </w:tr>
      <w:tr w:rsidR="00AC6541" w:rsidRPr="00584BBB">
        <w:trPr>
          <w:trHeight w:val="256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6"/>
              <w:tabs>
                <w:tab w:val="left" w:pos="0"/>
              </w:tabs>
              <w:snapToGrid w:val="0"/>
              <w:rPr>
                <w:rFonts w:ascii="Times" w:hAnsi="Times" w:cs="Times"/>
                <w:color w:val="auto"/>
                <w:sz w:val="22"/>
                <w:szCs w:val="22"/>
              </w:rPr>
            </w:pPr>
            <w:r w:rsidRPr="00584BBB">
              <w:rPr>
                <w:rFonts w:ascii="Times" w:hAnsi="Times" w:cs="Times"/>
                <w:color w:val="auto"/>
                <w:sz w:val="22"/>
                <w:szCs w:val="22"/>
              </w:rPr>
              <w:t>EC01026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6"/>
              <w:tabs>
                <w:tab w:val="left" w:pos="0"/>
              </w:tabs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MICROPROCESSADORES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MICROCONTROLADORES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90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F167A2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BP09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2E4EC1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DEYVISON</w:t>
            </w:r>
          </w:p>
        </w:tc>
      </w:tr>
      <w:tr w:rsidR="00AC6541" w:rsidRPr="00584BBB"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EC01027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PROJETOS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ENGENHARIA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III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90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F167A2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BP09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caps/>
                <w:sz w:val="22"/>
                <w:szCs w:val="22"/>
              </w:rPr>
              <w:t>MARCO</w:t>
            </w:r>
          </w:p>
        </w:tc>
      </w:tr>
      <w:tr w:rsidR="00AC6541" w:rsidRPr="00584BBB"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EC01023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PROCESSOS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ESTOCÁSTICOS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F167A2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BP09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F10407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aps/>
                <w:sz w:val="22"/>
                <w:szCs w:val="22"/>
              </w:rPr>
              <w:t>PELAES</w:t>
            </w:r>
          </w:p>
        </w:tc>
      </w:tr>
      <w:tr w:rsidR="00AC6541" w:rsidRPr="00584BBB"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EC01045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PROCESSAMENTO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DIGITAL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SINAIS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F167A2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BP09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AA2632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ins w:id="29" w:author="Francisco Muller" w:date="2016-09-23T10:36:00Z">
              <w:r>
                <w:rPr>
                  <w:rFonts w:ascii="Times" w:hAnsi="Times" w:cs="Times"/>
                  <w:b/>
                  <w:bCs/>
                  <w:caps/>
                  <w:sz w:val="22"/>
                  <w:szCs w:val="22"/>
                </w:rPr>
                <w:t>ZAMPOLO</w:t>
              </w:r>
            </w:ins>
          </w:p>
        </w:tc>
      </w:tr>
      <w:tr w:rsidR="00AC6541" w:rsidRPr="00584BBB"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EC01025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ENGENHARIA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SOFTWARE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C022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BP09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BD62C8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>
              <w:rPr>
                <w:rFonts w:ascii="Times" w:hAnsi="Times" w:cs="Times"/>
                <w:b/>
                <w:caps/>
                <w:sz w:val="22"/>
                <w:szCs w:val="22"/>
              </w:rPr>
              <w:t>RAFAEL</w:t>
            </w:r>
          </w:p>
        </w:tc>
      </w:tr>
      <w:tr w:rsidR="00AC6541" w:rsidRPr="00584BBB"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EC01024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TEORIA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DA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COMPUTAÇÃO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C022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BP09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352A0C">
            <w:pPr>
              <w:snapToGrid w:val="0"/>
              <w:jc w:val="center"/>
              <w:rPr>
                <w:b/>
                <w:bCs/>
                <w:caps/>
                <w:sz w:val="22"/>
                <w:szCs w:val="22"/>
              </w:rPr>
            </w:pPr>
            <w:ins w:id="30" w:author="Francisco Muller" w:date="2016-09-16T11:10:00Z">
              <w:r>
                <w:rPr>
                  <w:b/>
                  <w:bCs/>
                  <w:caps/>
                  <w:sz w:val="22"/>
                  <w:szCs w:val="22"/>
                </w:rPr>
                <w:t>CARLOS BENJAMIN</w:t>
              </w:r>
            </w:ins>
          </w:p>
        </w:tc>
      </w:tr>
    </w:tbl>
    <w:p w:rsidR="00AC6541" w:rsidRPr="00584BBB" w:rsidRDefault="00AC6541">
      <w:pPr>
        <w:jc w:val="center"/>
        <w:rPr>
          <w:b/>
          <w:sz w:val="22"/>
          <w:szCs w:val="22"/>
        </w:rPr>
      </w:pPr>
      <w:r w:rsidRPr="00584BBB">
        <w:rPr>
          <w:b/>
          <w:sz w:val="22"/>
          <w:szCs w:val="22"/>
        </w:rPr>
        <w:t>ENGENHARIA DE TELECOMUNICAÇÕES</w:t>
      </w:r>
    </w:p>
    <w:tbl>
      <w:tblPr>
        <w:tblW w:w="9995" w:type="dxa"/>
        <w:tblInd w:w="-3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0"/>
        <w:gridCol w:w="1485"/>
        <w:gridCol w:w="1710"/>
        <w:gridCol w:w="1845"/>
        <w:gridCol w:w="1830"/>
        <w:gridCol w:w="1655"/>
      </w:tblGrid>
      <w:tr w:rsidR="00AC6541" w:rsidRPr="00584BBB" w:rsidTr="0082161C"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Sexta</w:t>
            </w:r>
          </w:p>
        </w:tc>
      </w:tr>
      <w:tr w:rsidR="00B7771D" w:rsidRPr="00584BBB" w:rsidTr="0082161C">
        <w:trPr>
          <w:trHeight w:val="703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14:50 – 16:30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rPr>
                <w:rFonts w:ascii="Tahoma" w:hAnsi="Tahoma" w:cs="Tahoma"/>
                <w:color w:val="FF0000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Microprocessadores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proofErr w:type="spellStart"/>
            <w:r w:rsidRPr="00584BBB">
              <w:rPr>
                <w:rFonts w:ascii="Times" w:hAnsi="Times" w:cs="Times"/>
                <w:sz w:val="22"/>
                <w:szCs w:val="22"/>
              </w:rPr>
              <w:t>Microcontroladores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Microprocessadores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proofErr w:type="spellStart"/>
            <w:r w:rsidRPr="00584BBB">
              <w:rPr>
                <w:rFonts w:ascii="Times" w:hAnsi="Times" w:cs="Times"/>
                <w:sz w:val="22"/>
                <w:szCs w:val="22"/>
              </w:rPr>
              <w:t>Microcontroladores</w:t>
            </w:r>
            <w:proofErr w:type="spellEnd"/>
            <w:r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(</w:t>
            </w:r>
            <w:r>
              <w:rPr>
                <w:rFonts w:ascii="Times" w:hAnsi="Times" w:cs="Times"/>
                <w:sz w:val="22"/>
                <w:szCs w:val="22"/>
              </w:rPr>
              <w:t>LABCOM 1</w:t>
            </w:r>
            <w:r w:rsidRPr="00584BBB">
              <w:rPr>
                <w:rFonts w:ascii="Times" w:hAnsi="Times" w:cs="Times"/>
                <w:sz w:val="22"/>
                <w:szCs w:val="22"/>
              </w:rPr>
              <w:t>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454F0A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ahoma" w:hAnsi="Tahoma" w:cs="Tahoma"/>
                <w:b/>
                <w:i/>
                <w:color w:val="0070C0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Microprocessadores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proofErr w:type="spellStart"/>
            <w:r w:rsidRPr="00584BBB">
              <w:rPr>
                <w:rFonts w:ascii="Times" w:hAnsi="Times" w:cs="Times"/>
                <w:sz w:val="22"/>
                <w:szCs w:val="22"/>
              </w:rPr>
              <w:t>Microcontroladores</w:t>
            </w:r>
            <w:proofErr w:type="spellEnd"/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Processos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Estocásticos</w:t>
            </w:r>
            <w:r w:rsidRPr="00584BBB" w:rsidDel="00CE2897">
              <w:rPr>
                <w:rFonts w:ascii="Times" w:hAnsi="Times" w:cs="Times"/>
                <w:sz w:val="22"/>
                <w:szCs w:val="22"/>
              </w:rPr>
              <w:t xml:space="preserve">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71D" w:rsidRPr="00584BBB" w:rsidRDefault="00EF104C" w:rsidP="00B7771D">
            <w:pPr>
              <w:snapToGrid w:val="0"/>
              <w:rPr>
                <w:rFonts w:ascii="Tahoma" w:hAnsi="Tahoma" w:cs="Tahoma"/>
                <w:color w:val="FF0000"/>
              </w:rPr>
            </w:pPr>
            <w:ins w:id="31" w:author="Francisco Muller" w:date="2016-09-23T14:57:00Z">
              <w:r w:rsidRPr="006F139F">
                <w:rPr>
                  <w:rFonts w:ascii="Times" w:hAnsi="Times" w:cs="Times"/>
                  <w:b/>
                  <w:i/>
                  <w:sz w:val="22"/>
                  <w:szCs w:val="22"/>
                  <w:lang w:eastAsia="en-US"/>
                </w:rPr>
                <w:t>Ciência e Tecnologia dos Materiais</w:t>
              </w:r>
            </w:ins>
          </w:p>
        </w:tc>
      </w:tr>
      <w:tr w:rsidR="00B7771D" w:rsidRPr="00584BBB" w:rsidTr="009301AB">
        <w:trPr>
          <w:trHeight w:val="703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16:40 – 18:20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eastAsia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Processamento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Digital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Sinais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1E5E4E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6F139F">
              <w:rPr>
                <w:rFonts w:ascii="Times" w:hAnsi="Times" w:cs="Times"/>
                <w:b/>
                <w:i/>
                <w:sz w:val="22"/>
                <w:szCs w:val="22"/>
              </w:rPr>
              <w:t>Teoria das Comunicações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1E5E4E" w:rsidRDefault="00B7771D" w:rsidP="00B7771D">
            <w:pPr>
              <w:snapToGrid w:val="0"/>
              <w:rPr>
                <w:rFonts w:ascii="Tahoma" w:hAnsi="Tahoma" w:cs="Tahoma"/>
              </w:rPr>
            </w:pPr>
            <w:r w:rsidRPr="001E5E4E">
              <w:rPr>
                <w:rFonts w:ascii="Times" w:hAnsi="Times" w:cs="Times"/>
                <w:sz w:val="22"/>
                <w:szCs w:val="22"/>
              </w:rPr>
              <w:t>Processamento</w:t>
            </w:r>
            <w:r w:rsidRPr="001E5E4E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1E5E4E">
              <w:rPr>
                <w:rFonts w:ascii="Times" w:hAnsi="Times" w:cs="Times"/>
                <w:sz w:val="22"/>
                <w:szCs w:val="22"/>
              </w:rPr>
              <w:t>Digital</w:t>
            </w:r>
            <w:r w:rsidRPr="001E5E4E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1E5E4E">
              <w:rPr>
                <w:rFonts w:ascii="Times" w:hAnsi="Times" w:cs="Times"/>
                <w:sz w:val="22"/>
                <w:szCs w:val="22"/>
              </w:rPr>
              <w:t>de</w:t>
            </w:r>
            <w:r w:rsidRPr="001E5E4E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1E5E4E">
              <w:rPr>
                <w:rFonts w:ascii="Times" w:hAnsi="Times" w:cs="Times"/>
                <w:sz w:val="22"/>
                <w:szCs w:val="22"/>
              </w:rPr>
              <w:t>Sinais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1E5E4E" w:rsidRDefault="00B7771D" w:rsidP="00B7771D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6F139F">
              <w:rPr>
                <w:rFonts w:ascii="Times" w:hAnsi="Times" w:cs="Times"/>
                <w:b/>
                <w:i/>
                <w:sz w:val="22"/>
                <w:szCs w:val="22"/>
              </w:rPr>
              <w:t>Teoria das Comunicações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71D" w:rsidRPr="006F139F" w:rsidRDefault="00B7771D" w:rsidP="00B7771D">
            <w:pPr>
              <w:snapToGrid w:val="0"/>
              <w:rPr>
                <w:rFonts w:ascii="Tahoma" w:hAnsi="Tahoma" w:cs="Tahoma"/>
              </w:rPr>
            </w:pPr>
            <w:r w:rsidRPr="006F139F">
              <w:rPr>
                <w:rFonts w:ascii="Times" w:hAnsi="Times" w:cs="Times"/>
                <w:b/>
                <w:i/>
                <w:sz w:val="22"/>
                <w:szCs w:val="22"/>
                <w:lang w:eastAsia="en-US"/>
              </w:rPr>
              <w:t>Ciência e Tecnologia dos Materiais</w:t>
            </w:r>
          </w:p>
        </w:tc>
      </w:tr>
      <w:tr w:rsidR="00B7771D" w:rsidRPr="00584BBB" w:rsidTr="0082161C"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18:30 – 20:10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454F0A" w:rsidRDefault="00B7771D" w:rsidP="00B7771D">
            <w:pPr>
              <w:snapToGrid w:val="0"/>
              <w:rPr>
                <w:rFonts w:ascii="Times" w:hAnsi="Times" w:cs="Times"/>
                <w:b/>
                <w:i/>
                <w:color w:val="0070C0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Projetos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Engenharia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III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6F139F" w:rsidRDefault="00B7771D" w:rsidP="00B7771D">
            <w:pPr>
              <w:snapToGrid w:val="0"/>
              <w:rPr>
                <w:rFonts w:ascii="Times" w:hAnsi="Times" w:cs="Times"/>
                <w:b/>
                <w:i/>
                <w:sz w:val="22"/>
                <w:szCs w:val="22"/>
              </w:rPr>
            </w:pPr>
            <w:r w:rsidRPr="006F139F">
              <w:rPr>
                <w:rFonts w:ascii="Times" w:hAnsi="Times" w:cs="Times"/>
                <w:b/>
                <w:i/>
                <w:sz w:val="22"/>
                <w:szCs w:val="22"/>
              </w:rPr>
              <w:t>Comunicação e Sociedade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1E5E4E" w:rsidRDefault="00B7771D" w:rsidP="00B7771D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E5E4E">
              <w:rPr>
                <w:rFonts w:ascii="Times" w:hAnsi="Times" w:cs="Times"/>
                <w:sz w:val="22"/>
                <w:szCs w:val="22"/>
              </w:rPr>
              <w:t>Projetos</w:t>
            </w:r>
            <w:r w:rsidRPr="001E5E4E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1E5E4E">
              <w:rPr>
                <w:rFonts w:ascii="Times" w:hAnsi="Times" w:cs="Times"/>
                <w:sz w:val="22"/>
                <w:szCs w:val="22"/>
              </w:rPr>
              <w:t>de</w:t>
            </w:r>
            <w:r w:rsidRPr="001E5E4E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1E5E4E">
              <w:rPr>
                <w:rFonts w:ascii="Times" w:hAnsi="Times" w:cs="Times"/>
                <w:sz w:val="22"/>
                <w:szCs w:val="22"/>
              </w:rPr>
              <w:t>Engenharia</w:t>
            </w:r>
            <w:r w:rsidRPr="001E5E4E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1E5E4E">
              <w:rPr>
                <w:rFonts w:ascii="Times" w:hAnsi="Times" w:cs="Times"/>
                <w:sz w:val="22"/>
                <w:szCs w:val="22"/>
              </w:rPr>
              <w:t>III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1E5E4E" w:rsidRDefault="00B7771D" w:rsidP="00B7771D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E5E4E">
              <w:rPr>
                <w:rFonts w:ascii="Times" w:hAnsi="Times" w:cs="Times"/>
                <w:sz w:val="22"/>
                <w:szCs w:val="22"/>
              </w:rPr>
              <w:t>Projetos</w:t>
            </w:r>
            <w:r w:rsidRPr="001E5E4E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1E5E4E">
              <w:rPr>
                <w:rFonts w:ascii="Times" w:hAnsi="Times" w:cs="Times"/>
                <w:sz w:val="22"/>
                <w:szCs w:val="22"/>
              </w:rPr>
              <w:t>de</w:t>
            </w:r>
            <w:r w:rsidRPr="001E5E4E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1E5E4E">
              <w:rPr>
                <w:rFonts w:ascii="Times" w:hAnsi="Times" w:cs="Times"/>
                <w:sz w:val="22"/>
                <w:szCs w:val="22"/>
              </w:rPr>
              <w:t>Engenharia</w:t>
            </w:r>
            <w:r w:rsidRPr="001E5E4E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1E5E4E">
              <w:rPr>
                <w:rFonts w:ascii="Times" w:hAnsi="Times" w:cs="Times"/>
                <w:sz w:val="22"/>
                <w:szCs w:val="22"/>
              </w:rPr>
              <w:t>III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1E5E4E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del w:id="32" w:author="Francisco Muller" w:date="2016-09-23T14:57:00Z">
              <w:r w:rsidRPr="006F139F" w:rsidDel="00EF104C">
                <w:rPr>
                  <w:rFonts w:ascii="Times" w:hAnsi="Times" w:cs="Times"/>
                  <w:b/>
                  <w:i/>
                  <w:sz w:val="22"/>
                  <w:szCs w:val="22"/>
                  <w:lang w:eastAsia="en-US"/>
                </w:rPr>
                <w:delText>Ciência e Tecnologia dos Materiais</w:delText>
              </w:r>
            </w:del>
          </w:p>
        </w:tc>
      </w:tr>
    </w:tbl>
    <w:p w:rsidR="00AC6541" w:rsidRPr="00584BBB" w:rsidRDefault="00AC6541">
      <w:pPr>
        <w:pStyle w:val="Ttulo3"/>
        <w:tabs>
          <w:tab w:val="left" w:pos="0"/>
        </w:tabs>
      </w:pPr>
    </w:p>
    <w:tbl>
      <w:tblPr>
        <w:tblW w:w="9889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944"/>
        <w:gridCol w:w="592"/>
        <w:gridCol w:w="851"/>
        <w:gridCol w:w="992"/>
        <w:gridCol w:w="2375"/>
      </w:tblGrid>
      <w:tr w:rsidR="00AC6541" w:rsidRPr="00584BBB" w:rsidTr="006F139F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proofErr w:type="spellStart"/>
            <w:r w:rsidRPr="00584BBB">
              <w:rPr>
                <w:rFonts w:ascii="Times" w:hAnsi="Times" w:cs="Times"/>
                <w:b/>
                <w:sz w:val="22"/>
                <w:szCs w:val="22"/>
              </w:rPr>
              <w:t>Cód</w:t>
            </w:r>
            <w:proofErr w:type="spellEnd"/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Disciplina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rFonts w:ascii="Times" w:hAnsi="Times" w:cs="Times"/>
                <w:sz w:val="22"/>
                <w:szCs w:val="22"/>
              </w:rPr>
            </w:pPr>
            <w:r w:rsidRPr="00584BBB">
              <w:rPr>
                <w:rStyle w:val="Forte"/>
                <w:rFonts w:ascii="Times" w:hAnsi="Times" w:cs="Times"/>
                <w:sz w:val="22"/>
                <w:szCs w:val="22"/>
              </w:rPr>
              <w:t>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Turma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Sala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caps/>
                <w:sz w:val="22"/>
                <w:szCs w:val="22"/>
              </w:rPr>
              <w:t>Professor</w:t>
            </w:r>
          </w:p>
        </w:tc>
      </w:tr>
      <w:tr w:rsidR="00454F0A" w:rsidRPr="00584BBB" w:rsidTr="006F139F">
        <w:trPr>
          <w:trHeight w:val="25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 w:rsidP="002F72EE">
            <w:pPr>
              <w:pStyle w:val="Ttulo6"/>
              <w:tabs>
                <w:tab w:val="left" w:pos="0"/>
              </w:tabs>
              <w:snapToGrid w:val="0"/>
              <w:rPr>
                <w:rFonts w:ascii="Times" w:hAnsi="Times" w:cs="Times"/>
                <w:color w:val="auto"/>
                <w:sz w:val="22"/>
                <w:szCs w:val="22"/>
              </w:rPr>
            </w:pPr>
            <w:r w:rsidRPr="00584BBB">
              <w:rPr>
                <w:rFonts w:ascii="Times" w:hAnsi="Times" w:cs="Times"/>
                <w:color w:val="auto"/>
                <w:sz w:val="22"/>
                <w:szCs w:val="22"/>
              </w:rPr>
              <w:t>EC01026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>
            <w:pPr>
              <w:pStyle w:val="Ttulo6"/>
              <w:tabs>
                <w:tab w:val="left" w:pos="0"/>
              </w:tabs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MICROPROCESSADORES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MICROCONTROLADORES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90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BP09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F0A" w:rsidRPr="00584BBB" w:rsidRDefault="00F34119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D</w:t>
            </w:r>
            <w:r w:rsidR="002E4EC1">
              <w:rPr>
                <w:b/>
                <w:bCs/>
                <w:caps/>
                <w:sz w:val="22"/>
                <w:szCs w:val="22"/>
              </w:rPr>
              <w:t>E</w:t>
            </w:r>
            <w:r>
              <w:rPr>
                <w:b/>
                <w:bCs/>
                <w:caps/>
                <w:sz w:val="22"/>
                <w:szCs w:val="22"/>
              </w:rPr>
              <w:t>yvison</w:t>
            </w:r>
          </w:p>
        </w:tc>
      </w:tr>
      <w:tr w:rsidR="00454F0A" w:rsidRPr="00584BBB" w:rsidTr="006F139F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 w:rsidP="002F72EE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EC01027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PROJETOS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ENGENHARIA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III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90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BP09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F0A" w:rsidRPr="00584BBB" w:rsidRDefault="00454F0A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caps/>
                <w:sz w:val="22"/>
                <w:szCs w:val="22"/>
              </w:rPr>
              <w:t>MARCO</w:t>
            </w:r>
          </w:p>
        </w:tc>
      </w:tr>
      <w:tr w:rsidR="00454F0A" w:rsidRPr="00584BBB" w:rsidTr="006F139F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 w:rsidP="002F72EE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EC01023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PROCESSOS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ESTOCÁSTICOS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BP09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F0A" w:rsidRPr="00584BBB" w:rsidRDefault="006471D8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aps/>
                <w:sz w:val="22"/>
                <w:szCs w:val="22"/>
              </w:rPr>
              <w:t>pELAES</w:t>
            </w:r>
          </w:p>
        </w:tc>
      </w:tr>
      <w:tr w:rsidR="00454F0A" w:rsidRPr="00584BBB" w:rsidTr="006F139F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 w:rsidP="002F72EE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EC01045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PROCESSAMENTO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DIGITAL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SINAIS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584BBB" w:rsidRDefault="00454F0A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BP09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F0A" w:rsidRPr="00584BBB" w:rsidRDefault="003F74A0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ins w:id="33" w:author="Francisco Muller" w:date="2016-09-21T14:17:00Z">
              <w:r>
                <w:rPr>
                  <w:rFonts w:ascii="Times" w:hAnsi="Times" w:cs="Times"/>
                  <w:b/>
                  <w:bCs/>
                  <w:caps/>
                  <w:sz w:val="22"/>
                  <w:szCs w:val="22"/>
                </w:rPr>
                <w:t>ZAMPOLO</w:t>
              </w:r>
            </w:ins>
          </w:p>
        </w:tc>
      </w:tr>
      <w:tr w:rsidR="00454F0A" w:rsidRPr="00584BBB" w:rsidTr="006F139F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6F139F" w:rsidRDefault="00454F0A">
            <w:pPr>
              <w:snapToGrid w:val="0"/>
              <w:rPr>
                <w:rFonts w:ascii="Times" w:hAnsi="Times" w:cs="Times"/>
                <w:b/>
                <w:i/>
                <w:sz w:val="22"/>
                <w:szCs w:val="22"/>
              </w:rPr>
            </w:pPr>
            <w:r w:rsidRPr="006F139F">
              <w:rPr>
                <w:b/>
                <w:i/>
              </w:rPr>
              <w:t>TC01007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54F0A" w:rsidRPr="006F139F" w:rsidRDefault="00454F0A">
            <w:pPr>
              <w:snapToGrid w:val="0"/>
              <w:rPr>
                <w:rFonts w:ascii="Tahoma" w:hAnsi="Tahoma" w:cs="Tahoma"/>
                <w:b/>
                <w:i/>
              </w:rPr>
            </w:pPr>
            <w:r w:rsidRPr="006F139F">
              <w:rPr>
                <w:rFonts w:ascii="Tahoma" w:hAnsi="Tahoma" w:cs="Tahoma"/>
                <w:b/>
                <w:i/>
              </w:rPr>
              <w:t>Comunicação</w:t>
            </w:r>
            <w:r w:rsidRPr="006F139F">
              <w:rPr>
                <w:rFonts w:ascii="Tahoma" w:eastAsia="Tahoma" w:hAnsi="Tahoma" w:cs="Tahoma"/>
                <w:b/>
                <w:i/>
              </w:rPr>
              <w:t xml:space="preserve"> </w:t>
            </w:r>
            <w:r w:rsidRPr="006F139F">
              <w:rPr>
                <w:rFonts w:ascii="Tahoma" w:hAnsi="Tahoma" w:cs="Tahoma"/>
                <w:b/>
                <w:i/>
              </w:rPr>
              <w:t>e</w:t>
            </w:r>
            <w:r w:rsidRPr="006F139F">
              <w:rPr>
                <w:rFonts w:ascii="Tahoma" w:eastAsia="Tahoma" w:hAnsi="Tahoma" w:cs="Tahoma"/>
                <w:b/>
                <w:i/>
              </w:rPr>
              <w:t xml:space="preserve"> </w:t>
            </w:r>
            <w:r w:rsidRPr="006F139F">
              <w:rPr>
                <w:rFonts w:ascii="Tahoma" w:hAnsi="Tahoma" w:cs="Tahoma"/>
                <w:b/>
                <w:i/>
              </w:rPr>
              <w:t>Sociedade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6F139F" w:rsidRDefault="00454F0A">
            <w:pPr>
              <w:snapToGrid w:val="0"/>
              <w:jc w:val="center"/>
              <w:rPr>
                <w:rFonts w:ascii="Times" w:hAnsi="Times" w:cs="Times"/>
                <w:b/>
                <w:bCs/>
                <w:i/>
                <w:sz w:val="22"/>
                <w:szCs w:val="22"/>
              </w:rPr>
            </w:pPr>
            <w:r w:rsidRPr="006F139F">
              <w:rPr>
                <w:rFonts w:ascii="Times" w:hAnsi="Times" w:cs="Times"/>
                <w:b/>
                <w:bCs/>
                <w:i/>
                <w:sz w:val="22"/>
                <w:szCs w:val="22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6F139F" w:rsidRDefault="00454F0A">
            <w:pPr>
              <w:snapToGrid w:val="0"/>
              <w:jc w:val="center"/>
              <w:rPr>
                <w:rFonts w:ascii="Times" w:hAnsi="Times" w:cs="Times"/>
                <w:b/>
                <w:i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6F139F" w:rsidRDefault="00454F0A">
            <w:pPr>
              <w:snapToGrid w:val="0"/>
              <w:jc w:val="center"/>
              <w:rPr>
                <w:rFonts w:ascii="Times" w:hAnsi="Times" w:cs="Times"/>
                <w:b/>
                <w:i/>
                <w:sz w:val="22"/>
                <w:szCs w:val="22"/>
              </w:rPr>
            </w:pPr>
            <w:r w:rsidRPr="006F139F">
              <w:rPr>
                <w:rFonts w:ascii="Times" w:hAnsi="Times" w:cs="Times"/>
                <w:b/>
                <w:i/>
                <w:sz w:val="22"/>
                <w:szCs w:val="22"/>
              </w:rPr>
              <w:t>BP1</w:t>
            </w:r>
            <w:r w:rsidR="009009D7">
              <w:rPr>
                <w:rFonts w:ascii="Times" w:hAnsi="Times" w:cs="Times"/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F0A" w:rsidRPr="006F139F" w:rsidRDefault="002E4EC1">
            <w:pPr>
              <w:snapToGrid w:val="0"/>
              <w:jc w:val="center"/>
              <w:rPr>
                <w:b/>
                <w:bCs/>
                <w:i/>
                <w:caps/>
                <w:sz w:val="22"/>
                <w:szCs w:val="22"/>
              </w:rPr>
            </w:pPr>
            <w:r w:rsidRPr="006F139F">
              <w:rPr>
                <w:b/>
                <w:bCs/>
                <w:i/>
                <w:caps/>
                <w:sz w:val="22"/>
                <w:szCs w:val="22"/>
              </w:rPr>
              <w:t>DE</w:t>
            </w:r>
            <w:r w:rsidR="00295715" w:rsidRPr="006F139F">
              <w:rPr>
                <w:b/>
                <w:bCs/>
                <w:i/>
                <w:caps/>
                <w:sz w:val="22"/>
                <w:szCs w:val="22"/>
              </w:rPr>
              <w:t>YVISON</w:t>
            </w:r>
          </w:p>
        </w:tc>
      </w:tr>
      <w:tr w:rsidR="00454F0A" w:rsidRPr="00584BBB" w:rsidTr="006F139F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6F139F" w:rsidRDefault="00454F0A" w:rsidP="00454F0A">
            <w:pPr>
              <w:tabs>
                <w:tab w:val="left" w:pos="870"/>
              </w:tabs>
              <w:snapToGrid w:val="0"/>
              <w:rPr>
                <w:rFonts w:ascii="Times" w:hAnsi="Times" w:cs="Times"/>
                <w:b/>
                <w:i/>
                <w:sz w:val="22"/>
                <w:szCs w:val="22"/>
              </w:rPr>
            </w:pPr>
            <w:r w:rsidRPr="006F139F">
              <w:rPr>
                <w:b/>
                <w:i/>
              </w:rPr>
              <w:t>TC01009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6F139F" w:rsidRDefault="00454F0A">
            <w:pPr>
              <w:snapToGrid w:val="0"/>
              <w:rPr>
                <w:rFonts w:ascii="Tahoma" w:hAnsi="Tahoma" w:cs="Tahoma"/>
                <w:b/>
                <w:i/>
              </w:rPr>
            </w:pPr>
            <w:r w:rsidRPr="006F139F">
              <w:rPr>
                <w:rFonts w:ascii="Tahoma" w:hAnsi="Tahoma" w:cs="Tahoma"/>
                <w:b/>
                <w:i/>
              </w:rPr>
              <w:t>Teoria</w:t>
            </w:r>
            <w:r w:rsidRPr="006F139F">
              <w:rPr>
                <w:rFonts w:ascii="Tahoma" w:eastAsia="Tahoma" w:hAnsi="Tahoma" w:cs="Tahoma"/>
                <w:b/>
                <w:i/>
              </w:rPr>
              <w:t xml:space="preserve"> </w:t>
            </w:r>
            <w:r w:rsidRPr="006F139F">
              <w:rPr>
                <w:rFonts w:ascii="Tahoma" w:hAnsi="Tahoma" w:cs="Tahoma"/>
                <w:b/>
                <w:i/>
              </w:rPr>
              <w:t>das</w:t>
            </w:r>
            <w:r w:rsidRPr="006F139F">
              <w:rPr>
                <w:rFonts w:ascii="Tahoma" w:eastAsia="Tahoma" w:hAnsi="Tahoma" w:cs="Tahoma"/>
                <w:b/>
                <w:i/>
              </w:rPr>
              <w:t xml:space="preserve"> </w:t>
            </w:r>
            <w:r w:rsidRPr="006F139F">
              <w:rPr>
                <w:rFonts w:ascii="Tahoma" w:hAnsi="Tahoma" w:cs="Tahoma"/>
                <w:b/>
                <w:i/>
              </w:rPr>
              <w:t>Comunicações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6F139F" w:rsidRDefault="00454F0A">
            <w:pPr>
              <w:snapToGrid w:val="0"/>
              <w:jc w:val="center"/>
              <w:rPr>
                <w:rFonts w:ascii="Times" w:hAnsi="Times" w:cs="Times"/>
                <w:b/>
                <w:bCs/>
                <w:i/>
                <w:sz w:val="22"/>
                <w:szCs w:val="22"/>
              </w:rPr>
            </w:pPr>
            <w:r w:rsidRPr="006F139F">
              <w:rPr>
                <w:rFonts w:ascii="Times" w:hAnsi="Times" w:cs="Times"/>
                <w:b/>
                <w:bCs/>
                <w:i/>
                <w:sz w:val="22"/>
                <w:szCs w:val="22"/>
              </w:rPr>
              <w:t>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6F139F" w:rsidRDefault="00454F0A">
            <w:pPr>
              <w:snapToGrid w:val="0"/>
              <w:jc w:val="center"/>
              <w:rPr>
                <w:rFonts w:ascii="Times" w:hAnsi="Times" w:cs="Times"/>
                <w:b/>
                <w:i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F0A" w:rsidRPr="006F139F" w:rsidRDefault="009009D7">
            <w:pPr>
              <w:snapToGrid w:val="0"/>
              <w:jc w:val="center"/>
              <w:rPr>
                <w:rFonts w:ascii="Times" w:hAnsi="Times" w:cs="Times"/>
                <w:b/>
                <w:i/>
                <w:sz w:val="22"/>
                <w:szCs w:val="22"/>
              </w:rPr>
            </w:pPr>
            <w:r>
              <w:rPr>
                <w:rFonts w:ascii="Times" w:hAnsi="Times" w:cs="Times"/>
                <w:b/>
                <w:i/>
                <w:sz w:val="22"/>
                <w:szCs w:val="22"/>
              </w:rPr>
              <w:t>Sala 01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F0A" w:rsidRPr="006F139F" w:rsidRDefault="00454F0A">
            <w:pPr>
              <w:snapToGrid w:val="0"/>
              <w:jc w:val="center"/>
              <w:rPr>
                <w:b/>
                <w:bCs/>
                <w:i/>
                <w:caps/>
                <w:sz w:val="22"/>
                <w:szCs w:val="22"/>
              </w:rPr>
            </w:pPr>
            <w:r w:rsidRPr="006F139F">
              <w:rPr>
                <w:b/>
                <w:bCs/>
                <w:i/>
                <w:caps/>
                <w:sz w:val="22"/>
                <w:szCs w:val="22"/>
              </w:rPr>
              <w:t>LAMARTINE</w:t>
            </w:r>
          </w:p>
        </w:tc>
      </w:tr>
      <w:tr w:rsidR="002C1A14" w:rsidRPr="00584BBB" w:rsidTr="006F139F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1A14" w:rsidRPr="006F139F" w:rsidRDefault="002C1A14" w:rsidP="002C1A14">
            <w:pPr>
              <w:tabs>
                <w:tab w:val="left" w:pos="870"/>
              </w:tabs>
              <w:snapToGrid w:val="0"/>
              <w:rPr>
                <w:b/>
                <w:i/>
              </w:rPr>
            </w:pPr>
            <w:r w:rsidRPr="006F139F">
              <w:rPr>
                <w:b/>
                <w:i/>
                <w:sz w:val="22"/>
                <w:szCs w:val="22"/>
              </w:rPr>
              <w:t>TC01006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C1A14" w:rsidRPr="006F139F" w:rsidRDefault="002C1A14" w:rsidP="002C1A14">
            <w:pPr>
              <w:snapToGrid w:val="0"/>
              <w:rPr>
                <w:rFonts w:ascii="Tahoma" w:hAnsi="Tahoma" w:cs="Tahoma"/>
                <w:b/>
                <w:i/>
              </w:rPr>
            </w:pPr>
            <w:r w:rsidRPr="006F139F">
              <w:rPr>
                <w:rFonts w:ascii="Tahoma" w:hAnsi="Tahoma" w:cs="Tahoma"/>
                <w:b/>
                <w:i/>
              </w:rPr>
              <w:t>Ciência</w:t>
            </w:r>
            <w:r w:rsidRPr="006F139F">
              <w:rPr>
                <w:rFonts w:ascii="Tahoma" w:eastAsia="Tahoma" w:hAnsi="Tahoma" w:cs="Tahoma"/>
                <w:b/>
                <w:i/>
              </w:rPr>
              <w:t xml:space="preserve"> </w:t>
            </w:r>
            <w:r w:rsidRPr="006F139F">
              <w:rPr>
                <w:rFonts w:ascii="Tahoma" w:hAnsi="Tahoma" w:cs="Tahoma"/>
                <w:b/>
                <w:i/>
              </w:rPr>
              <w:t>e</w:t>
            </w:r>
            <w:r w:rsidRPr="006F139F">
              <w:rPr>
                <w:rFonts w:ascii="Tahoma" w:eastAsia="Tahoma" w:hAnsi="Tahoma" w:cs="Tahoma"/>
                <w:b/>
                <w:i/>
              </w:rPr>
              <w:t xml:space="preserve"> </w:t>
            </w:r>
            <w:r w:rsidRPr="006F139F">
              <w:rPr>
                <w:rFonts w:ascii="Tahoma" w:hAnsi="Tahoma" w:cs="Tahoma"/>
                <w:b/>
                <w:i/>
              </w:rPr>
              <w:t>Tecnologia</w:t>
            </w:r>
            <w:r w:rsidRPr="006F139F">
              <w:rPr>
                <w:rFonts w:ascii="Tahoma" w:eastAsia="Tahoma" w:hAnsi="Tahoma" w:cs="Tahoma"/>
                <w:b/>
                <w:i/>
              </w:rPr>
              <w:t xml:space="preserve"> </w:t>
            </w:r>
            <w:r w:rsidRPr="006F139F">
              <w:rPr>
                <w:rFonts w:ascii="Tahoma" w:hAnsi="Tahoma" w:cs="Tahoma"/>
                <w:b/>
                <w:i/>
              </w:rPr>
              <w:t>dos</w:t>
            </w:r>
            <w:r w:rsidRPr="006F139F">
              <w:rPr>
                <w:rFonts w:ascii="Tahoma" w:eastAsia="Tahoma" w:hAnsi="Tahoma" w:cs="Tahoma"/>
                <w:b/>
                <w:i/>
              </w:rPr>
              <w:t xml:space="preserve"> </w:t>
            </w:r>
            <w:r w:rsidRPr="006F139F">
              <w:rPr>
                <w:rFonts w:ascii="Tahoma" w:hAnsi="Tahoma" w:cs="Tahoma"/>
                <w:b/>
                <w:i/>
              </w:rPr>
              <w:t>Materiais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1A14" w:rsidRPr="006F139F" w:rsidRDefault="002C1A14" w:rsidP="002C1A14">
            <w:pPr>
              <w:snapToGrid w:val="0"/>
              <w:jc w:val="center"/>
              <w:rPr>
                <w:rFonts w:ascii="Times" w:hAnsi="Times" w:cs="Times"/>
                <w:b/>
                <w:bCs/>
                <w:i/>
                <w:sz w:val="22"/>
                <w:szCs w:val="22"/>
              </w:rPr>
            </w:pPr>
            <w:r w:rsidRPr="006F139F">
              <w:rPr>
                <w:rFonts w:cs="Tahoma"/>
                <w:b/>
                <w:bCs/>
                <w:i/>
                <w:sz w:val="22"/>
                <w:szCs w:val="22"/>
              </w:rPr>
              <w:t>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1A14" w:rsidRPr="006F139F" w:rsidRDefault="002C1A14" w:rsidP="002C1A14">
            <w:pPr>
              <w:snapToGrid w:val="0"/>
              <w:jc w:val="center"/>
              <w:rPr>
                <w:rFonts w:ascii="Times" w:hAnsi="Times" w:cs="Times"/>
                <w:b/>
                <w:i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1A14" w:rsidRPr="006F139F" w:rsidRDefault="002C1A14" w:rsidP="002C1A14">
            <w:pPr>
              <w:snapToGrid w:val="0"/>
              <w:jc w:val="center"/>
              <w:rPr>
                <w:rFonts w:ascii="Times" w:hAnsi="Times" w:cs="Times"/>
                <w:b/>
                <w:i/>
                <w:sz w:val="22"/>
                <w:szCs w:val="22"/>
              </w:rPr>
            </w:pPr>
            <w:r w:rsidRPr="006F139F">
              <w:rPr>
                <w:b/>
                <w:i/>
                <w:sz w:val="22"/>
                <w:szCs w:val="22"/>
              </w:rPr>
              <w:t>BP10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1A14" w:rsidRPr="006F139F" w:rsidRDefault="00DA16A3" w:rsidP="002C1A14">
            <w:pPr>
              <w:snapToGrid w:val="0"/>
              <w:jc w:val="center"/>
              <w:rPr>
                <w:b/>
                <w:bCs/>
                <w:i/>
                <w:caps/>
                <w:sz w:val="22"/>
                <w:szCs w:val="22"/>
              </w:rPr>
            </w:pPr>
            <w:r w:rsidRPr="006F139F">
              <w:rPr>
                <w:b/>
                <w:bCs/>
                <w:i/>
                <w:caps/>
                <w:sz w:val="22"/>
                <w:szCs w:val="22"/>
              </w:rPr>
              <w:t>WALTER</w:t>
            </w:r>
          </w:p>
        </w:tc>
      </w:tr>
    </w:tbl>
    <w:p w:rsidR="00AC6541" w:rsidRPr="00584BBB" w:rsidRDefault="00AC6541">
      <w:pPr>
        <w:pageBreakBefore/>
        <w:jc w:val="center"/>
        <w:rPr>
          <w:b/>
          <w:sz w:val="22"/>
          <w:szCs w:val="22"/>
        </w:rPr>
      </w:pPr>
      <w:r w:rsidRPr="00584BBB">
        <w:rPr>
          <w:b/>
          <w:sz w:val="22"/>
          <w:szCs w:val="22"/>
        </w:rPr>
        <w:lastRenderedPageBreak/>
        <w:t>6) HORÁRIO D</w:t>
      </w:r>
      <w:r w:rsidR="007326B7" w:rsidRPr="00584BBB">
        <w:rPr>
          <w:b/>
          <w:sz w:val="22"/>
          <w:szCs w:val="22"/>
        </w:rPr>
        <w:t>AS DISCIPLINAS - TURNO DA</w:t>
      </w:r>
      <w:r w:rsidR="00BF5F63">
        <w:rPr>
          <w:b/>
          <w:sz w:val="22"/>
          <w:szCs w:val="22"/>
        </w:rPr>
        <w:t xml:space="preserve"> </w:t>
      </w:r>
      <w:r w:rsidR="00B7771D">
        <w:rPr>
          <w:b/>
          <w:sz w:val="22"/>
          <w:szCs w:val="22"/>
        </w:rPr>
        <w:t>MANHÃ</w:t>
      </w:r>
      <w:r w:rsidRPr="00584BBB">
        <w:rPr>
          <w:b/>
          <w:sz w:val="22"/>
          <w:szCs w:val="22"/>
        </w:rPr>
        <w:t xml:space="preserve"> – 6º BLOCO DE DISCIPLINAS /</w:t>
      </w:r>
    </w:p>
    <w:p w:rsidR="00AC6541" w:rsidRPr="00584BBB" w:rsidRDefault="0005774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NOVO PPC/ ALUNOS 201</w:t>
      </w:r>
      <w:r w:rsidR="00B7771D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 ENTRADA NO </w:t>
      </w:r>
      <w:r w:rsidR="00B7771D">
        <w:rPr>
          <w:b/>
          <w:sz w:val="22"/>
          <w:szCs w:val="22"/>
        </w:rPr>
        <w:t>1</w:t>
      </w:r>
      <w:r w:rsidR="00AC6541" w:rsidRPr="00584BBB">
        <w:rPr>
          <w:b/>
          <w:sz w:val="22"/>
          <w:szCs w:val="22"/>
        </w:rPr>
        <w:t>° SEMESTRE</w:t>
      </w:r>
    </w:p>
    <w:p w:rsidR="00AC6541" w:rsidRPr="00584BBB" w:rsidRDefault="00AC6541">
      <w:pPr>
        <w:rPr>
          <w:sz w:val="22"/>
          <w:szCs w:val="22"/>
        </w:rPr>
      </w:pPr>
    </w:p>
    <w:p w:rsidR="00AC6541" w:rsidRPr="00584BBB" w:rsidRDefault="00AC6541">
      <w:pPr>
        <w:rPr>
          <w:sz w:val="22"/>
          <w:szCs w:val="22"/>
        </w:rPr>
      </w:pPr>
    </w:p>
    <w:tbl>
      <w:tblPr>
        <w:tblW w:w="9821" w:type="dxa"/>
        <w:tblInd w:w="-18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716"/>
        <w:gridCol w:w="1701"/>
        <w:gridCol w:w="1261"/>
        <w:gridCol w:w="1833"/>
        <w:gridCol w:w="1822"/>
      </w:tblGrid>
      <w:tr w:rsidR="00AC6541" w:rsidRPr="00584BBB" w:rsidTr="0082161C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Sexta</w:t>
            </w:r>
          </w:p>
        </w:tc>
      </w:tr>
      <w:tr w:rsidR="00B7771D" w:rsidRPr="00584BBB" w:rsidTr="0082161C">
        <w:trPr>
          <w:trHeight w:val="70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07:30 – 09:10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eastAsia="Times" w:hAnsi="Times" w:cs="Times"/>
                <w:color w:val="FF0000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Banco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Dados</w:t>
            </w:r>
            <w:r w:rsidRPr="00584BBB" w:rsidDel="00711692">
              <w:rPr>
                <w:rFonts w:ascii="Times" w:hAnsi="Times" w:cs="Times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color w:val="FF0000"/>
                <w:sz w:val="22"/>
                <w:szCs w:val="22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Projetos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Hardware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proofErr w:type="spellStart"/>
            <w:r w:rsidRPr="00584BBB">
              <w:rPr>
                <w:rFonts w:ascii="Times" w:hAnsi="Times" w:cs="Times"/>
                <w:sz w:val="22"/>
                <w:szCs w:val="22"/>
              </w:rPr>
              <w:t>Interfaceamento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color w:val="FF0000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Banco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Dados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color w:val="FF0000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Projetos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Hardware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proofErr w:type="spellStart"/>
            <w:r w:rsidRPr="00584BBB">
              <w:rPr>
                <w:rFonts w:ascii="Times" w:hAnsi="Times" w:cs="Times"/>
                <w:sz w:val="22"/>
                <w:szCs w:val="22"/>
              </w:rPr>
              <w:t>Interfaceamento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Banco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  <w:lang w:eastAsia="en-US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  <w:lang w:eastAsia="en-US"/>
              </w:rPr>
              <w:t>Dados</w:t>
            </w:r>
          </w:p>
        </w:tc>
      </w:tr>
      <w:tr w:rsidR="00B7771D" w:rsidRPr="00584BBB" w:rsidTr="0082161C">
        <w:trPr>
          <w:trHeight w:val="70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09:20 – 11:00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Automação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Industrial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Teoria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Eletromagnética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Automação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Industrial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Teoria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Eletromagnética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B7771D" w:rsidRPr="00584BBB" w:rsidTr="0082161C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11:10 – 12:50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  <w:r w:rsidRPr="00584BBB">
              <w:rPr>
                <w:bCs/>
                <w:sz w:val="22"/>
                <w:szCs w:val="22"/>
              </w:rPr>
              <w:t>Lab.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Automação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Industrial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  <w:r w:rsidRPr="00584BBB">
              <w:rPr>
                <w:bCs/>
                <w:sz w:val="22"/>
                <w:szCs w:val="22"/>
              </w:rPr>
              <w:t>Lab.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Automação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Industrial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2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eastAsia="Times" w:hAnsi="Times" w:cs="Times"/>
                <w:sz w:val="22"/>
                <w:szCs w:val="22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</w:tr>
    </w:tbl>
    <w:p w:rsidR="00AC6541" w:rsidRPr="00584BBB" w:rsidRDefault="00AC6541">
      <w:pPr>
        <w:pStyle w:val="Ttulo3"/>
        <w:tabs>
          <w:tab w:val="left" w:pos="0"/>
        </w:tabs>
      </w:pPr>
    </w:p>
    <w:tbl>
      <w:tblPr>
        <w:tblW w:w="9723" w:type="dxa"/>
        <w:tblInd w:w="-1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6"/>
        <w:gridCol w:w="3877"/>
        <w:gridCol w:w="567"/>
        <w:gridCol w:w="858"/>
        <w:gridCol w:w="788"/>
        <w:gridCol w:w="2597"/>
      </w:tblGrid>
      <w:tr w:rsidR="00AC6541" w:rsidRPr="00584BBB" w:rsidTr="00D95761"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Código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Disciplina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rFonts w:ascii="Times" w:hAnsi="Times" w:cs="Times"/>
                <w:sz w:val="22"/>
                <w:szCs w:val="22"/>
              </w:rPr>
            </w:pPr>
            <w:r w:rsidRPr="00584BBB">
              <w:rPr>
                <w:rStyle w:val="Forte"/>
                <w:rFonts w:ascii="Times" w:hAnsi="Times" w:cs="Times"/>
                <w:sz w:val="22"/>
                <w:szCs w:val="22"/>
              </w:rPr>
              <w:t>CH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Turma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Sala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caps/>
                <w:sz w:val="22"/>
                <w:szCs w:val="22"/>
              </w:rPr>
              <w:t>Professor</w:t>
            </w:r>
          </w:p>
        </w:tc>
      </w:tr>
      <w:tr w:rsidR="00AC6541" w:rsidRPr="00584BBB" w:rsidTr="00D95761">
        <w:trPr>
          <w:trHeight w:val="256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6"/>
              <w:tabs>
                <w:tab w:val="left" w:pos="0"/>
              </w:tabs>
              <w:snapToGrid w:val="0"/>
              <w:rPr>
                <w:rFonts w:ascii="Times" w:hAnsi="Times" w:cs="Times"/>
                <w:color w:val="auto"/>
                <w:sz w:val="22"/>
                <w:szCs w:val="22"/>
              </w:rPr>
            </w:pPr>
            <w:r w:rsidRPr="00584BBB">
              <w:rPr>
                <w:rFonts w:ascii="Times" w:hAnsi="Times" w:cs="Times"/>
                <w:color w:val="auto"/>
                <w:sz w:val="22"/>
                <w:szCs w:val="22"/>
              </w:rPr>
              <w:t>EC01028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PROJETOS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HARDWARE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INTERFACEAMENTO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C022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BP10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F34119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D</w:t>
            </w:r>
            <w:r w:rsidR="002E4EC1">
              <w:rPr>
                <w:b/>
                <w:bCs/>
                <w:caps/>
                <w:sz w:val="22"/>
                <w:szCs w:val="22"/>
              </w:rPr>
              <w:t>E</w:t>
            </w:r>
            <w:r>
              <w:rPr>
                <w:b/>
                <w:bCs/>
                <w:caps/>
                <w:sz w:val="22"/>
                <w:szCs w:val="22"/>
              </w:rPr>
              <w:t>yvison</w:t>
            </w:r>
          </w:p>
        </w:tc>
      </w:tr>
      <w:tr w:rsidR="00AC6541" w:rsidRPr="00584BBB" w:rsidTr="00D95761"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EC01029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BANCO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DE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DADOS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90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C022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BP10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EB0D2C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caps/>
                <w:sz w:val="22"/>
                <w:szCs w:val="22"/>
              </w:rPr>
              <w:t>rafael</w:t>
            </w:r>
          </w:p>
        </w:tc>
      </w:tr>
      <w:tr w:rsidR="00AC6541" w:rsidRPr="00584BBB" w:rsidTr="00D95761"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EC01030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jc w:val="both"/>
              <w:rPr>
                <w:rFonts w:ascii="Times" w:eastAsia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AUTOMAÇÃO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INDUSTRIAL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C022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BP10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7D7E2D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>
              <w:rPr>
                <w:rFonts w:ascii="Times" w:hAnsi="Times" w:cs="Times"/>
                <w:b/>
                <w:caps/>
                <w:sz w:val="22"/>
                <w:szCs w:val="22"/>
              </w:rPr>
              <w:t>PETRÔNIO</w:t>
            </w:r>
          </w:p>
        </w:tc>
      </w:tr>
      <w:tr w:rsidR="00AC6541" w:rsidRPr="00584BBB" w:rsidTr="00D95761"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jc w:val="both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LABORATÓRIO DE AUTOMAÇÃO INDUSTRIAL  1 (10 VAGAS)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C022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LEEC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7D7E2D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>
              <w:rPr>
                <w:rFonts w:ascii="Times" w:hAnsi="Times" w:cs="Times"/>
                <w:b/>
                <w:caps/>
                <w:sz w:val="22"/>
                <w:szCs w:val="22"/>
              </w:rPr>
              <w:t>PETRÔNIO</w:t>
            </w:r>
          </w:p>
        </w:tc>
      </w:tr>
      <w:tr w:rsidR="00AC6541" w:rsidRPr="00584BBB" w:rsidTr="00D95761"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jc w:val="both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LABORATÓRIO DE AUTOMAÇÃO INDUSTRIAL  2 (10 VAGAS)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C022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LEEC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7D7E2D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>
              <w:rPr>
                <w:rFonts w:ascii="Times" w:hAnsi="Times" w:cs="Times"/>
                <w:b/>
                <w:caps/>
                <w:sz w:val="22"/>
                <w:szCs w:val="22"/>
              </w:rPr>
              <w:t>PETRÔNIO</w:t>
            </w:r>
          </w:p>
        </w:tc>
      </w:tr>
      <w:tr w:rsidR="00AC6541" w:rsidRPr="00584BBB" w:rsidTr="00D95761"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EC01031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TEORIA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ELETROMAGNÉTICA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C022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BP10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105BEA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aps/>
                <w:sz w:val="22"/>
                <w:szCs w:val="22"/>
              </w:rPr>
              <w:t>RODRIGO</w:t>
            </w:r>
          </w:p>
        </w:tc>
      </w:tr>
      <w:tr w:rsidR="00AC6541" w:rsidRPr="00584BBB" w:rsidTr="00D95761"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EC01032</w:t>
            </w:r>
          </w:p>
        </w:tc>
        <w:tc>
          <w:tcPr>
            <w:tcW w:w="38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885EDA">
            <w:pPr>
              <w:snapToGrid w:val="0"/>
              <w:jc w:val="both"/>
            </w:pPr>
            <w:r w:rsidRPr="00584BBB">
              <w:t>ATIVIDADES DE EXTENS</w:t>
            </w:r>
            <w:r w:rsidR="00AC6541" w:rsidRPr="00584BBB">
              <w:t>ÃO III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90</w:t>
            </w:r>
          </w:p>
        </w:tc>
        <w:tc>
          <w:tcPr>
            <w:tcW w:w="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541" w:rsidRPr="00584BBB" w:rsidRDefault="00AC6541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</w:p>
        </w:tc>
      </w:tr>
    </w:tbl>
    <w:p w:rsidR="007135F8" w:rsidRPr="00942FAD" w:rsidRDefault="007135F8" w:rsidP="00942FAD">
      <w:pPr>
        <w:pStyle w:val="Ttulo3"/>
        <w:numPr>
          <w:ilvl w:val="1"/>
          <w:numId w:val="1"/>
        </w:numPr>
      </w:pPr>
    </w:p>
    <w:p w:rsidR="007135F8" w:rsidRPr="00584BBB" w:rsidRDefault="007135F8" w:rsidP="007135F8">
      <w:pPr>
        <w:jc w:val="center"/>
        <w:rPr>
          <w:b/>
          <w:sz w:val="22"/>
          <w:szCs w:val="22"/>
        </w:rPr>
      </w:pPr>
      <w:r w:rsidRPr="00584BBB">
        <w:rPr>
          <w:b/>
          <w:sz w:val="22"/>
          <w:szCs w:val="22"/>
        </w:rPr>
        <w:t>ENGENHARIA DE TELECOMUNICAÇÕES</w:t>
      </w:r>
    </w:p>
    <w:tbl>
      <w:tblPr>
        <w:tblW w:w="9781" w:type="dxa"/>
        <w:tblInd w:w="-16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716"/>
        <w:gridCol w:w="1701"/>
        <w:gridCol w:w="1261"/>
        <w:gridCol w:w="1833"/>
        <w:gridCol w:w="1782"/>
      </w:tblGrid>
      <w:tr w:rsidR="007135F8" w:rsidRPr="00584BBB" w:rsidTr="007A450E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Sexta</w:t>
            </w:r>
          </w:p>
        </w:tc>
      </w:tr>
      <w:tr w:rsidR="00B7771D" w:rsidRPr="00584BBB" w:rsidTr="007A450E">
        <w:trPr>
          <w:trHeight w:val="70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07:30 – 09:10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105BEA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102C8B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eastAsia="Arial Unicode MS"/>
                <w:sz w:val="22"/>
                <w:szCs w:val="22"/>
              </w:rPr>
            </w:pPr>
            <w:ins w:id="34" w:author="Francisco Muller" w:date="2016-09-23T10:58:00Z">
              <w:r w:rsidRPr="00105BEA">
                <w:rPr>
                  <w:rFonts w:eastAsia="Arial Unicode MS"/>
                  <w:sz w:val="22"/>
                  <w:szCs w:val="22"/>
                </w:rPr>
                <w:t>Métodos Numéricos para Engenharia</w:t>
              </w:r>
            </w:ins>
            <w:del w:id="35" w:author="Francisco Muller" w:date="2016-09-23T10:58:00Z">
              <w:r w:rsidR="00B7771D" w:rsidRPr="00584BBB" w:rsidDel="00102C8B">
                <w:rPr>
                  <w:rFonts w:eastAsia="Arial Unicode MS"/>
                  <w:sz w:val="22"/>
                  <w:szCs w:val="22"/>
                </w:rPr>
                <w:delText>Técnicas de Otimização</w:delText>
              </w:r>
            </w:del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102C8B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eastAsia="Arial Unicode MS"/>
                <w:sz w:val="22"/>
                <w:szCs w:val="22"/>
              </w:rPr>
            </w:pPr>
            <w:ins w:id="36" w:author="Francisco Muller" w:date="2016-09-23T10:58:00Z">
              <w:r w:rsidRPr="00105BEA">
                <w:rPr>
                  <w:rFonts w:eastAsia="Arial Unicode MS"/>
                  <w:sz w:val="22"/>
                  <w:szCs w:val="22"/>
                </w:rPr>
                <w:t>Métodos Numéricos para Engenharia</w:t>
              </w:r>
            </w:ins>
            <w:del w:id="37" w:author="Francisco Muller" w:date="2016-09-23T10:58:00Z">
              <w:r w:rsidR="00B7771D" w:rsidRPr="00584BBB" w:rsidDel="00102C8B">
                <w:rPr>
                  <w:rFonts w:eastAsia="Arial Unicode MS"/>
                  <w:sz w:val="22"/>
                  <w:szCs w:val="22"/>
                </w:rPr>
                <w:delText>Técnicas de Otimização</w:delText>
              </w:r>
            </w:del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bCs/>
                <w:color w:val="000000"/>
                <w:sz w:val="22"/>
                <w:szCs w:val="22"/>
                <w:vertAlign w:val="superscript"/>
              </w:rPr>
            </w:pPr>
          </w:p>
        </w:tc>
      </w:tr>
      <w:tr w:rsidR="00B7771D" w:rsidRPr="00584BBB" w:rsidTr="007A450E">
        <w:trPr>
          <w:trHeight w:val="70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09:20 – 11:00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105BEA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eastAsia="Arial Unicode MS"/>
                <w:sz w:val="22"/>
                <w:szCs w:val="22"/>
              </w:rPr>
            </w:pPr>
            <w:r w:rsidRPr="00584BBB">
              <w:rPr>
                <w:rFonts w:eastAsia="Arial Unicode MS"/>
                <w:sz w:val="22"/>
                <w:szCs w:val="22"/>
              </w:rPr>
              <w:t xml:space="preserve">Teoria Eletromagnética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eastAsia="Arial Unicode MS"/>
                <w:sz w:val="22"/>
                <w:szCs w:val="22"/>
              </w:rPr>
            </w:pPr>
            <w:r w:rsidRPr="00584BBB">
              <w:rPr>
                <w:rFonts w:eastAsia="Arial Unicode MS"/>
                <w:sz w:val="22"/>
                <w:szCs w:val="22"/>
              </w:rPr>
              <w:t>Teoria Eletromagnética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bCs/>
                <w:color w:val="000000"/>
                <w:sz w:val="22"/>
                <w:szCs w:val="22"/>
                <w:vertAlign w:val="superscript"/>
              </w:rPr>
            </w:pPr>
          </w:p>
        </w:tc>
      </w:tr>
      <w:tr w:rsidR="00102C8B" w:rsidRPr="00584BBB" w:rsidTr="007A450E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C8B" w:rsidRPr="00584BBB" w:rsidRDefault="00102C8B" w:rsidP="00102C8B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11:10 – 12:50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C8B" w:rsidRPr="00105BEA" w:rsidRDefault="00102C8B" w:rsidP="00102C8B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C8B" w:rsidRPr="00584BBB" w:rsidRDefault="00102C8B" w:rsidP="00102C8B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eastAsia="Arial Unicode MS"/>
                <w:sz w:val="22"/>
                <w:szCs w:val="22"/>
              </w:rPr>
            </w:pPr>
            <w:ins w:id="38" w:author="Francisco Muller" w:date="2016-09-23T10:58:00Z">
              <w:r w:rsidRPr="00584BBB">
                <w:rPr>
                  <w:rFonts w:eastAsia="Arial Unicode MS"/>
                  <w:sz w:val="22"/>
                  <w:szCs w:val="22"/>
                </w:rPr>
                <w:t>Técnicas de Otimização</w:t>
              </w:r>
            </w:ins>
            <w:del w:id="39" w:author="Francisco Muller" w:date="2016-09-23T10:58:00Z">
              <w:r w:rsidRPr="00105BEA" w:rsidDel="00102C8B">
                <w:rPr>
                  <w:rFonts w:eastAsia="Arial Unicode MS"/>
                  <w:sz w:val="22"/>
                  <w:szCs w:val="22"/>
                </w:rPr>
                <w:delText>Métodos Numéricos para Engenharia</w:delText>
              </w:r>
            </w:del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C8B" w:rsidRPr="00584BBB" w:rsidRDefault="00102C8B" w:rsidP="00102C8B">
            <w:pPr>
              <w:snapToGrid w:val="0"/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C8B" w:rsidRPr="00584BBB" w:rsidRDefault="00102C8B" w:rsidP="00102C8B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eastAsia="Arial Unicode MS"/>
                <w:sz w:val="22"/>
                <w:szCs w:val="22"/>
              </w:rPr>
            </w:pPr>
            <w:ins w:id="40" w:author="Francisco Muller" w:date="2016-09-23T10:58:00Z">
              <w:r w:rsidRPr="00584BBB">
                <w:rPr>
                  <w:rFonts w:eastAsia="Arial Unicode MS"/>
                  <w:sz w:val="22"/>
                  <w:szCs w:val="22"/>
                </w:rPr>
                <w:t>Técnicas de Otimização</w:t>
              </w:r>
            </w:ins>
            <w:del w:id="41" w:author="Francisco Muller" w:date="2016-09-23T10:58:00Z">
              <w:r w:rsidRPr="00105BEA" w:rsidDel="0009119B">
                <w:rPr>
                  <w:rFonts w:eastAsia="Arial Unicode MS"/>
                  <w:sz w:val="22"/>
                  <w:szCs w:val="22"/>
                </w:rPr>
                <w:delText>Métodos Numéricos para Engenharia</w:delText>
              </w:r>
            </w:del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C8B" w:rsidRPr="00584BBB" w:rsidRDefault="00102C8B" w:rsidP="00102C8B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lang w:eastAsia="en-US"/>
              </w:rPr>
            </w:pPr>
          </w:p>
        </w:tc>
      </w:tr>
    </w:tbl>
    <w:p w:rsidR="007135F8" w:rsidRPr="00584BBB" w:rsidRDefault="007135F8" w:rsidP="007135F8">
      <w:pPr>
        <w:pStyle w:val="Ttulo3"/>
        <w:tabs>
          <w:tab w:val="left" w:pos="0"/>
        </w:tabs>
        <w:rPr>
          <w:rFonts w:ascii="Times" w:hAnsi="Times" w:cs="Times"/>
          <w:sz w:val="22"/>
          <w:szCs w:val="22"/>
        </w:rPr>
      </w:pPr>
    </w:p>
    <w:tbl>
      <w:tblPr>
        <w:tblW w:w="9683" w:type="dxa"/>
        <w:tblInd w:w="-1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"/>
        <w:gridCol w:w="3397"/>
        <w:gridCol w:w="567"/>
        <w:gridCol w:w="858"/>
        <w:gridCol w:w="788"/>
        <w:gridCol w:w="2557"/>
      </w:tblGrid>
      <w:tr w:rsidR="007135F8" w:rsidRPr="00584BBB" w:rsidTr="00454F0A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Código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Disciplina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rStyle w:val="Forte"/>
                <w:rFonts w:ascii="Times" w:hAnsi="Times" w:cs="Times"/>
                <w:sz w:val="22"/>
                <w:szCs w:val="22"/>
              </w:rPr>
            </w:pPr>
            <w:r w:rsidRPr="00584BBB">
              <w:rPr>
                <w:rStyle w:val="Forte"/>
                <w:rFonts w:ascii="Times" w:hAnsi="Times" w:cs="Times"/>
                <w:sz w:val="22"/>
                <w:szCs w:val="22"/>
              </w:rPr>
              <w:t>CH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Turma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Sala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caps/>
                <w:sz w:val="22"/>
                <w:szCs w:val="22"/>
              </w:rPr>
              <w:t>Professor</w:t>
            </w:r>
          </w:p>
        </w:tc>
      </w:tr>
      <w:tr w:rsidR="007135F8" w:rsidRPr="00584BBB" w:rsidTr="00454F0A">
        <w:trPr>
          <w:trHeight w:val="25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454F0A" w:rsidRDefault="00454F0A" w:rsidP="004A72BB">
            <w:pPr>
              <w:pStyle w:val="Ttulo6"/>
              <w:tabs>
                <w:tab w:val="left" w:pos="0"/>
              </w:tabs>
              <w:snapToGrid w:val="0"/>
              <w:rPr>
                <w:color w:val="auto"/>
                <w:sz w:val="22"/>
                <w:szCs w:val="22"/>
              </w:rPr>
            </w:pPr>
            <w:r w:rsidRPr="00454F0A">
              <w:rPr>
                <w:sz w:val="22"/>
                <w:szCs w:val="22"/>
              </w:rPr>
              <w:t>EC01041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rPr>
                <w:rFonts w:ascii="Tahoma" w:hAnsi="Tahoma" w:cs="Tahoma"/>
              </w:rPr>
            </w:pPr>
            <w:r w:rsidRPr="00584BBB">
              <w:rPr>
                <w:rFonts w:ascii="Tahoma" w:hAnsi="Tahoma" w:cs="Tahoma"/>
              </w:rPr>
              <w:t>Métodos</w:t>
            </w:r>
            <w:r w:rsidRPr="00584BBB">
              <w:rPr>
                <w:rFonts w:ascii="Tahoma" w:eastAsia="Tahoma" w:hAnsi="Tahoma" w:cs="Tahoma"/>
              </w:rPr>
              <w:t xml:space="preserve"> </w:t>
            </w:r>
            <w:r w:rsidRPr="00584BBB">
              <w:rPr>
                <w:rFonts w:ascii="Tahoma" w:hAnsi="Tahoma" w:cs="Tahoma"/>
              </w:rPr>
              <w:t>Numéricos</w:t>
            </w:r>
            <w:r w:rsidRPr="00584BBB">
              <w:rPr>
                <w:rFonts w:ascii="Tahoma" w:eastAsia="Tahoma" w:hAnsi="Tahoma" w:cs="Tahoma"/>
              </w:rPr>
              <w:t xml:space="preserve"> </w:t>
            </w:r>
            <w:r w:rsidRPr="00584BBB">
              <w:rPr>
                <w:rFonts w:ascii="Tahoma" w:hAnsi="Tahoma" w:cs="Tahoma"/>
              </w:rPr>
              <w:t>para</w:t>
            </w:r>
            <w:r w:rsidRPr="00584BBB">
              <w:rPr>
                <w:rFonts w:ascii="Tahoma" w:eastAsia="Tahoma" w:hAnsi="Tahoma" w:cs="Tahoma"/>
              </w:rPr>
              <w:t xml:space="preserve"> </w:t>
            </w:r>
            <w:r w:rsidRPr="00584BBB">
              <w:rPr>
                <w:rFonts w:ascii="Tahoma" w:hAnsi="Tahoma" w:cs="Tahoma"/>
              </w:rPr>
              <w:t>Engenharia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rFonts w:ascii="Times" w:hAnsi="Times" w:cs="Tahoma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ahoma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4C022E" w:rsidP="004A72BB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BP11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35F8" w:rsidRPr="00584BBB" w:rsidRDefault="00DA16A3" w:rsidP="004A72BB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WALTER</w:t>
            </w:r>
          </w:p>
        </w:tc>
      </w:tr>
      <w:tr w:rsidR="007135F8" w:rsidRPr="00584BBB" w:rsidTr="00454F0A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454F0A" w:rsidRDefault="00454F0A" w:rsidP="004A72BB">
            <w:pPr>
              <w:snapToGrid w:val="0"/>
              <w:rPr>
                <w:sz w:val="22"/>
                <w:szCs w:val="22"/>
              </w:rPr>
            </w:pPr>
            <w:r w:rsidRPr="00454F0A">
              <w:t>TC01027</w:t>
            </w:r>
            <w:del w:id="42" w:author="Francisco Muller" w:date="2016-09-21T14:58:00Z">
              <w:r w:rsidRPr="00454F0A" w:rsidDel="00D72977">
                <w:delText>/ TE11016</w:delText>
              </w:r>
            </w:del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rPr>
                <w:rFonts w:ascii="Tahoma" w:hAnsi="Tahoma" w:cs="Tahoma"/>
              </w:rPr>
            </w:pPr>
            <w:r w:rsidRPr="00584BBB">
              <w:rPr>
                <w:rFonts w:ascii="Tahoma" w:hAnsi="Tahoma" w:cs="Tahoma"/>
              </w:rPr>
              <w:t>Técnicas</w:t>
            </w:r>
            <w:r w:rsidRPr="00584BBB">
              <w:rPr>
                <w:rFonts w:ascii="Tahoma" w:eastAsia="Tahoma" w:hAnsi="Tahoma" w:cs="Tahoma"/>
              </w:rPr>
              <w:t xml:space="preserve"> </w:t>
            </w:r>
            <w:r w:rsidRPr="00584BBB">
              <w:rPr>
                <w:rFonts w:ascii="Tahoma" w:hAnsi="Tahoma" w:cs="Tahoma"/>
              </w:rPr>
              <w:t>de</w:t>
            </w:r>
            <w:r w:rsidRPr="00584BBB">
              <w:rPr>
                <w:rFonts w:ascii="Tahoma" w:eastAsia="Tahoma" w:hAnsi="Tahoma" w:cs="Tahoma"/>
              </w:rPr>
              <w:t xml:space="preserve"> </w:t>
            </w:r>
            <w:r w:rsidRPr="00584BBB">
              <w:rPr>
                <w:rFonts w:ascii="Tahoma" w:hAnsi="Tahoma" w:cs="Tahoma"/>
              </w:rPr>
              <w:t>Otimização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56387C" w:rsidP="004A72BB">
            <w:pPr>
              <w:snapToGrid w:val="0"/>
              <w:jc w:val="center"/>
              <w:rPr>
                <w:rFonts w:ascii="Times" w:hAnsi="Times" w:cs="Tahoma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ahoma"/>
                <w:b/>
                <w:bCs/>
                <w:sz w:val="22"/>
                <w:szCs w:val="22"/>
              </w:rPr>
              <w:t>6</w:t>
            </w:r>
            <w:r w:rsidR="007135F8" w:rsidRPr="00584BBB">
              <w:rPr>
                <w:rFonts w:ascii="Times" w:hAnsi="Times" w:cs="Tahom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4C022E" w:rsidP="004A72BB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BP12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35F8" w:rsidRPr="00584BBB" w:rsidRDefault="00DA16A3" w:rsidP="00454F0C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>
              <w:rPr>
                <w:rFonts w:ascii="Times" w:hAnsi="Times" w:cs="Times"/>
                <w:b/>
                <w:caps/>
                <w:sz w:val="22"/>
                <w:szCs w:val="22"/>
              </w:rPr>
              <w:t>WALTER</w:t>
            </w:r>
          </w:p>
        </w:tc>
      </w:tr>
      <w:tr w:rsidR="0062247E" w:rsidRPr="00584BBB" w:rsidTr="00454F0A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247E" w:rsidRPr="00454F0A" w:rsidRDefault="0062247E" w:rsidP="003B102B">
            <w:pPr>
              <w:snapToGrid w:val="0"/>
              <w:rPr>
                <w:sz w:val="22"/>
                <w:szCs w:val="22"/>
              </w:rPr>
            </w:pPr>
            <w:r w:rsidRPr="00454F0A">
              <w:rPr>
                <w:sz w:val="22"/>
                <w:szCs w:val="22"/>
              </w:rPr>
              <w:t>EC01031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2247E" w:rsidRPr="00584BBB" w:rsidRDefault="0062247E" w:rsidP="003B102B">
            <w:pPr>
              <w:snapToGrid w:val="0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TEORIA</w:t>
            </w:r>
            <w:r w:rsidRPr="00584BBB">
              <w:rPr>
                <w:rFonts w:ascii="Times" w:eastAsia="Times" w:hAnsi="Times" w:cs="Times"/>
                <w:sz w:val="22"/>
                <w:szCs w:val="22"/>
              </w:rPr>
              <w:t xml:space="preserve"> </w:t>
            </w:r>
            <w:r w:rsidRPr="00584BBB">
              <w:rPr>
                <w:rFonts w:ascii="Times" w:hAnsi="Times" w:cs="Times"/>
                <w:sz w:val="22"/>
                <w:szCs w:val="22"/>
              </w:rPr>
              <w:t>ELETROMAGNÉTICA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247E" w:rsidRPr="00584BBB" w:rsidRDefault="0062247E" w:rsidP="003B102B">
            <w:pPr>
              <w:snapToGrid w:val="0"/>
              <w:jc w:val="center"/>
              <w:rPr>
                <w:rFonts w:ascii="Times" w:hAnsi="Times" w:cs="Tahoma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ahoma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247E" w:rsidRPr="00584BBB" w:rsidRDefault="0062247E" w:rsidP="003B102B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247E" w:rsidRPr="00584BBB" w:rsidRDefault="0062247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</w:t>
            </w:r>
            <w:r w:rsidR="00106ADE">
              <w:rPr>
                <w:rFonts w:ascii="Times" w:hAnsi="Times" w:cs="Times"/>
                <w:sz w:val="22"/>
                <w:szCs w:val="22"/>
              </w:rPr>
              <w:t>09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247E" w:rsidRPr="00584BBB" w:rsidRDefault="00105BEA" w:rsidP="00601366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aps/>
                <w:sz w:val="22"/>
                <w:szCs w:val="22"/>
              </w:rPr>
              <w:t>RODRIGO</w:t>
            </w:r>
          </w:p>
        </w:tc>
      </w:tr>
      <w:tr w:rsidR="007135F8" w:rsidRPr="00584BBB" w:rsidTr="00454F0A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454F0A" w:rsidRDefault="007135F8" w:rsidP="004A72BB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135F8" w:rsidRPr="00584BBB" w:rsidRDefault="007135F8" w:rsidP="004A72BB">
            <w:pPr>
              <w:snapToGrid w:val="0"/>
              <w:rPr>
                <w:rFonts w:ascii="Tahoma" w:hAnsi="Tahoma" w:cs="Tahoma"/>
              </w:rPr>
            </w:pPr>
            <w:r w:rsidRPr="00584BBB">
              <w:rPr>
                <w:rFonts w:ascii="Tahoma" w:hAnsi="Tahoma" w:cs="Tahoma"/>
              </w:rPr>
              <w:t>Atividades</w:t>
            </w:r>
            <w:r w:rsidRPr="00584BBB">
              <w:rPr>
                <w:rFonts w:ascii="Tahoma" w:eastAsia="Tahoma" w:hAnsi="Tahoma" w:cs="Tahoma"/>
              </w:rPr>
              <w:t xml:space="preserve"> </w:t>
            </w:r>
            <w:r w:rsidRPr="00584BBB">
              <w:rPr>
                <w:rFonts w:ascii="Tahoma" w:hAnsi="Tahoma" w:cs="Tahoma"/>
              </w:rPr>
              <w:t>Curriculares</w:t>
            </w:r>
            <w:r w:rsidRPr="00584BBB">
              <w:rPr>
                <w:rFonts w:ascii="Tahoma" w:eastAsia="Tahoma" w:hAnsi="Tahoma" w:cs="Tahoma"/>
              </w:rPr>
              <w:t xml:space="preserve"> </w:t>
            </w:r>
            <w:r w:rsidRPr="00584BBB">
              <w:rPr>
                <w:rFonts w:ascii="Tahoma" w:hAnsi="Tahoma" w:cs="Tahoma"/>
              </w:rPr>
              <w:t>de</w:t>
            </w:r>
            <w:r w:rsidRPr="00584BBB">
              <w:rPr>
                <w:rFonts w:ascii="Tahoma" w:eastAsia="Tahoma" w:hAnsi="Tahoma" w:cs="Tahoma"/>
              </w:rPr>
              <w:t xml:space="preserve"> </w:t>
            </w:r>
            <w:r w:rsidRPr="00584BBB">
              <w:rPr>
                <w:rFonts w:ascii="Tahoma" w:hAnsi="Tahoma" w:cs="Tahoma"/>
              </w:rPr>
              <w:t>Extensão</w:t>
            </w:r>
            <w:r w:rsidRPr="00584BBB">
              <w:rPr>
                <w:rFonts w:ascii="Tahoma" w:eastAsia="Tahoma" w:hAnsi="Tahoma" w:cs="Tahoma"/>
              </w:rPr>
              <w:t xml:space="preserve"> </w:t>
            </w:r>
            <w:r w:rsidRPr="00584BBB">
              <w:rPr>
                <w:rFonts w:ascii="Tahoma" w:hAnsi="Tahoma" w:cs="Tahoma"/>
              </w:rPr>
              <w:t>III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rFonts w:ascii="Times" w:hAnsi="Times" w:cs="Tahoma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ahoma"/>
                <w:b/>
                <w:bCs/>
                <w:sz w:val="22"/>
                <w:szCs w:val="22"/>
              </w:rPr>
              <w:t>120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35F8" w:rsidRPr="00584BBB" w:rsidRDefault="007135F8" w:rsidP="004A72BB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</w:p>
        </w:tc>
      </w:tr>
      <w:tr w:rsidR="007135F8" w:rsidRPr="00584BBB" w:rsidTr="00454F0A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454F0A" w:rsidRDefault="007135F8" w:rsidP="004A72BB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135F8" w:rsidRPr="00584BBB" w:rsidRDefault="0062247E" w:rsidP="004A72BB">
            <w:pPr>
              <w:snapToGrid w:val="0"/>
              <w:jc w:val="both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DISCIPLINA OPTATIVA 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rFonts w:ascii="Times" w:hAnsi="Times" w:cs="Tahoma"/>
                <w:b/>
                <w:bCs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5F8" w:rsidRPr="00584BBB" w:rsidRDefault="007135F8" w:rsidP="004A72BB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35F8" w:rsidRPr="00584BBB" w:rsidRDefault="007135F8" w:rsidP="004A72BB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</w:p>
        </w:tc>
      </w:tr>
    </w:tbl>
    <w:p w:rsidR="00711692" w:rsidRDefault="00711692">
      <w:pPr>
        <w:rPr>
          <w:sz w:val="22"/>
          <w:szCs w:val="22"/>
        </w:rPr>
      </w:pPr>
    </w:p>
    <w:p w:rsidR="00711692" w:rsidRDefault="00711692" w:rsidP="005B4F40">
      <w:r>
        <w:br w:type="page"/>
      </w:r>
    </w:p>
    <w:p w:rsidR="00711692" w:rsidRPr="00584BBB" w:rsidRDefault="00711692">
      <w:pPr>
        <w:rPr>
          <w:sz w:val="22"/>
          <w:szCs w:val="22"/>
        </w:rPr>
      </w:pPr>
    </w:p>
    <w:p w:rsidR="00AC6541" w:rsidRPr="00584BBB" w:rsidRDefault="00AC6541">
      <w:pPr>
        <w:pStyle w:val="Ttulo3"/>
        <w:tabs>
          <w:tab w:val="left" w:pos="0"/>
        </w:tabs>
        <w:rPr>
          <w:sz w:val="22"/>
          <w:szCs w:val="22"/>
        </w:rPr>
      </w:pPr>
      <w:r w:rsidRPr="00584BBB">
        <w:rPr>
          <w:sz w:val="22"/>
          <w:szCs w:val="22"/>
        </w:rPr>
        <w:t xml:space="preserve">7) HORÁRIO DAS </w:t>
      </w:r>
      <w:proofErr w:type="gramStart"/>
      <w:r w:rsidRPr="00584BBB">
        <w:rPr>
          <w:sz w:val="22"/>
          <w:szCs w:val="22"/>
        </w:rPr>
        <w:t>DIS</w:t>
      </w:r>
      <w:r w:rsidR="00A83D9C" w:rsidRPr="00584BBB">
        <w:rPr>
          <w:sz w:val="22"/>
          <w:szCs w:val="22"/>
        </w:rPr>
        <w:t>C</w:t>
      </w:r>
      <w:r w:rsidR="00B76CF0">
        <w:rPr>
          <w:sz w:val="22"/>
          <w:szCs w:val="22"/>
        </w:rPr>
        <w:t>IPLINAS  -</w:t>
      </w:r>
      <w:proofErr w:type="gramEnd"/>
      <w:r w:rsidR="00B76CF0">
        <w:rPr>
          <w:sz w:val="22"/>
          <w:szCs w:val="22"/>
        </w:rPr>
        <w:t xml:space="preserve"> TURNO DA </w:t>
      </w:r>
      <w:r w:rsidR="00B7771D">
        <w:rPr>
          <w:sz w:val="22"/>
          <w:szCs w:val="22"/>
        </w:rPr>
        <w:t>TARDE</w:t>
      </w:r>
      <w:r w:rsidRPr="00584BBB">
        <w:rPr>
          <w:sz w:val="22"/>
          <w:szCs w:val="22"/>
        </w:rPr>
        <w:t xml:space="preserve"> – 7º BLOCO DE DISCIPLINAS</w:t>
      </w:r>
    </w:p>
    <w:p w:rsidR="00AC6541" w:rsidRPr="00584BBB" w:rsidRDefault="0005774C">
      <w:pPr>
        <w:pStyle w:val="Ttulo3"/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PPC NOVO/ ALUNOS DE 201</w:t>
      </w:r>
      <w:r w:rsidR="00521553">
        <w:rPr>
          <w:sz w:val="22"/>
          <w:szCs w:val="22"/>
        </w:rPr>
        <w:t>3</w:t>
      </w:r>
      <w:r>
        <w:rPr>
          <w:sz w:val="22"/>
          <w:szCs w:val="22"/>
        </w:rPr>
        <w:t xml:space="preserve">/ ENTRADA NO </w:t>
      </w:r>
      <w:r w:rsidR="00B7771D">
        <w:rPr>
          <w:sz w:val="22"/>
          <w:szCs w:val="22"/>
        </w:rPr>
        <w:t>2</w:t>
      </w:r>
      <w:r w:rsidR="00AC6541" w:rsidRPr="00584BBB">
        <w:rPr>
          <w:sz w:val="22"/>
          <w:szCs w:val="22"/>
          <w:vertAlign w:val="superscript"/>
        </w:rPr>
        <w:t>o</w:t>
      </w:r>
      <w:r w:rsidR="00AC6541" w:rsidRPr="00584BBB">
        <w:rPr>
          <w:sz w:val="22"/>
          <w:szCs w:val="22"/>
        </w:rPr>
        <w:t xml:space="preserve"> SEMESTRE </w:t>
      </w:r>
    </w:p>
    <w:p w:rsidR="00AC6541" w:rsidRPr="00584BBB" w:rsidRDefault="00AC6541">
      <w:pPr>
        <w:rPr>
          <w:sz w:val="22"/>
          <w:szCs w:val="22"/>
        </w:rPr>
      </w:pPr>
    </w:p>
    <w:p w:rsidR="00AC6541" w:rsidRPr="00584BBB" w:rsidRDefault="00AC6541">
      <w:pPr>
        <w:rPr>
          <w:sz w:val="22"/>
          <w:szCs w:val="22"/>
        </w:rPr>
      </w:pPr>
    </w:p>
    <w:tbl>
      <w:tblPr>
        <w:tblW w:w="9790" w:type="dxa"/>
        <w:tblInd w:w="-1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7"/>
        <w:gridCol w:w="1584"/>
        <w:gridCol w:w="1486"/>
        <w:gridCol w:w="1801"/>
        <w:gridCol w:w="1675"/>
        <w:gridCol w:w="1747"/>
      </w:tblGrid>
      <w:tr w:rsidR="00AC6541" w:rsidRPr="00584BBB" w:rsidTr="008B13E0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Sexta</w:t>
            </w:r>
          </w:p>
        </w:tc>
      </w:tr>
      <w:tr w:rsidR="00B7771D" w:rsidRPr="00584BBB" w:rsidTr="008B13E0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14:50 – 16:30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color w:val="000000"/>
                <w:sz w:val="22"/>
                <w:szCs w:val="22"/>
              </w:rPr>
              <w:t>Empreendedorismo e Planos de Negócios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Metodologia Científica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</w:tr>
      <w:tr w:rsidR="00B7771D" w:rsidRPr="00584BBB" w:rsidTr="008B13E0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16:40 – 18:20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584BBB">
              <w:rPr>
                <w:bCs/>
                <w:sz w:val="22"/>
                <w:szCs w:val="22"/>
              </w:rPr>
              <w:t>Inteligência Computacional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bCs/>
                <w:sz w:val="22"/>
                <w:szCs w:val="22"/>
              </w:rPr>
              <w:t>Inteligência Computacional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</w:tr>
      <w:tr w:rsidR="00B7771D" w:rsidRPr="00584BBB" w:rsidTr="008B13E0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18:30 – 20:10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bCs/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Comunicações Digitais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bCs/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Comunicações Digitais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</w:tr>
    </w:tbl>
    <w:p w:rsidR="00AC6541" w:rsidRPr="00584BBB" w:rsidRDefault="00AC6541"/>
    <w:p w:rsidR="00AC6541" w:rsidRPr="00584BBB" w:rsidRDefault="00AC6541">
      <w:pPr>
        <w:rPr>
          <w:sz w:val="22"/>
          <w:szCs w:val="22"/>
        </w:rPr>
      </w:pPr>
    </w:p>
    <w:tbl>
      <w:tblPr>
        <w:tblW w:w="0" w:type="auto"/>
        <w:tblInd w:w="-1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4262"/>
        <w:gridCol w:w="618"/>
        <w:gridCol w:w="909"/>
        <w:gridCol w:w="969"/>
        <w:gridCol w:w="1671"/>
      </w:tblGrid>
      <w:tr w:rsidR="00AC6541" w:rsidRPr="00584BBB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Disciplina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rFonts w:ascii="Times" w:hAnsi="Times" w:cs="Times"/>
                <w:sz w:val="22"/>
                <w:szCs w:val="22"/>
              </w:rPr>
            </w:pPr>
            <w:r w:rsidRPr="00584BBB">
              <w:rPr>
                <w:rStyle w:val="Forte"/>
                <w:rFonts w:ascii="Times" w:hAnsi="Times" w:cs="Times"/>
                <w:sz w:val="22"/>
                <w:szCs w:val="22"/>
              </w:rPr>
              <w:t>CH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Turma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Sala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caps/>
                <w:sz w:val="22"/>
                <w:szCs w:val="22"/>
              </w:rPr>
            </w:pPr>
            <w:r w:rsidRPr="00584BBB">
              <w:rPr>
                <w:b/>
                <w:caps/>
                <w:sz w:val="22"/>
                <w:szCs w:val="22"/>
              </w:rPr>
              <w:t>Professor</w:t>
            </w:r>
          </w:p>
        </w:tc>
      </w:tr>
      <w:tr w:rsidR="00AC6541" w:rsidRPr="00584BBB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EC01033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EMPREENDEDORISMO E PLANOS DE NEGÓCIOS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C022E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BP10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4C022E" w:rsidP="00695B4E">
            <w:pPr>
              <w:pStyle w:val="Ttulo3"/>
              <w:numPr>
                <w:ilvl w:val="0"/>
                <w:numId w:val="0"/>
              </w:numPr>
              <w:snapToGrid w:val="0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ICSA</w:t>
            </w:r>
          </w:p>
        </w:tc>
      </w:tr>
      <w:tr w:rsidR="00AC6541" w:rsidRPr="00584BBB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EC01034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METODOLOGIA CIENTÍFICA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C022E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BP10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4734F0">
            <w:pPr>
              <w:pStyle w:val="Ttulo8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caps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aps/>
                <w:color w:val="auto"/>
                <w:sz w:val="22"/>
                <w:szCs w:val="22"/>
              </w:rPr>
              <w:t>Thiago</w:t>
            </w:r>
          </w:p>
        </w:tc>
      </w:tr>
      <w:tr w:rsidR="00AC6541" w:rsidRPr="00584BBB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EC01035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COMUNICAÇÕES DIGITAIS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60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C022E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BP10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E75D62">
            <w:pPr>
              <w:pStyle w:val="Ttulo8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caps/>
                <w:color w:val="auto"/>
                <w:sz w:val="22"/>
                <w:szCs w:val="22"/>
              </w:rPr>
            </w:pPr>
            <w:r w:rsidRPr="00584BBB">
              <w:rPr>
                <w:rFonts w:ascii="Times New Roman" w:hAnsi="Times New Roman" w:cs="Times New Roman"/>
                <w:caps/>
                <w:color w:val="auto"/>
                <w:sz w:val="22"/>
                <w:szCs w:val="22"/>
              </w:rPr>
              <w:t>Muller</w:t>
            </w:r>
          </w:p>
        </w:tc>
      </w:tr>
      <w:tr w:rsidR="00AC6541" w:rsidRPr="00584BBB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EC01036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INTELIGÊNCIA COMPUTACIONAL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60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C022E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BP10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22364E">
            <w:pPr>
              <w:pStyle w:val="Ttulo8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caps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aps/>
                <w:color w:val="auto"/>
                <w:sz w:val="22"/>
                <w:szCs w:val="22"/>
              </w:rPr>
              <w:t>FABIANO</w:t>
            </w:r>
          </w:p>
        </w:tc>
      </w:tr>
      <w:tr w:rsidR="00AC6541" w:rsidRPr="00584BBB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PRIMEIRA OPTATIVA*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rPr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8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caps/>
                <w:color w:val="auto"/>
                <w:sz w:val="22"/>
                <w:szCs w:val="22"/>
              </w:rPr>
            </w:pPr>
          </w:p>
        </w:tc>
      </w:tr>
      <w:tr w:rsidR="00AC6541" w:rsidRPr="00584BBB"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EC01038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 w:rsidP="00D62445">
            <w:pPr>
              <w:snapToGrid w:val="0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ATIVID</w:t>
            </w:r>
            <w:r w:rsidR="00D62445" w:rsidRPr="00584BBB">
              <w:rPr>
                <w:sz w:val="22"/>
                <w:szCs w:val="22"/>
              </w:rPr>
              <w:t>AD</w:t>
            </w:r>
            <w:r w:rsidRPr="00584BBB">
              <w:rPr>
                <w:sz w:val="22"/>
                <w:szCs w:val="22"/>
              </w:rPr>
              <w:t xml:space="preserve">ES COMPLEMENTARES 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120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pStyle w:val="Ttulo8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caps/>
                <w:color w:val="auto"/>
                <w:sz w:val="22"/>
                <w:szCs w:val="22"/>
              </w:rPr>
            </w:pPr>
          </w:p>
        </w:tc>
      </w:tr>
    </w:tbl>
    <w:p w:rsidR="00AC6541" w:rsidRPr="00584BBB" w:rsidRDefault="00AC6541" w:rsidP="00C249E4"/>
    <w:p w:rsidR="00C249E4" w:rsidRPr="00584BBB" w:rsidRDefault="00C249E4" w:rsidP="00C249E4">
      <w:pPr>
        <w:jc w:val="center"/>
        <w:rPr>
          <w:b/>
          <w:sz w:val="22"/>
          <w:szCs w:val="22"/>
        </w:rPr>
      </w:pPr>
      <w:r w:rsidRPr="00584BBB">
        <w:rPr>
          <w:b/>
          <w:sz w:val="22"/>
          <w:szCs w:val="22"/>
        </w:rPr>
        <w:t>ENGENHARIA DE TELECOMUNICAÇÕES</w:t>
      </w:r>
    </w:p>
    <w:tbl>
      <w:tblPr>
        <w:tblW w:w="9995" w:type="dxa"/>
        <w:tblInd w:w="-3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0"/>
        <w:gridCol w:w="1485"/>
        <w:gridCol w:w="1710"/>
        <w:gridCol w:w="1845"/>
        <w:gridCol w:w="1830"/>
        <w:gridCol w:w="1655"/>
      </w:tblGrid>
      <w:tr w:rsidR="00C249E4" w:rsidRPr="00584BBB" w:rsidTr="00B57C85"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Sexta</w:t>
            </w:r>
          </w:p>
        </w:tc>
      </w:tr>
      <w:tr w:rsidR="00B7771D" w:rsidRPr="00584BBB" w:rsidTr="00B57C85">
        <w:trPr>
          <w:trHeight w:val="703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14:50 – 16:30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rPr>
                <w:rFonts w:ascii="Tahoma" w:hAnsi="Tahoma" w:cs="Tahoma"/>
                <w:color w:val="FF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rPr>
                <w:rFonts w:ascii="Tahoma" w:hAnsi="Tahoma" w:cs="Tahoma"/>
                <w:color w:val="FF0000"/>
              </w:rPr>
            </w:pPr>
            <w:r w:rsidRPr="00584BBB">
              <w:rPr>
                <w:color w:val="000000"/>
                <w:sz w:val="22"/>
                <w:szCs w:val="22"/>
              </w:rPr>
              <w:t>Empreendedorismo e Planos de Negócios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rPr>
                <w:rFonts w:ascii="Tahoma" w:hAnsi="Tahoma" w:cs="Tahoma"/>
                <w:color w:val="FF0000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rPr>
                <w:rFonts w:ascii="Tahoma" w:hAnsi="Tahoma" w:cs="Tahoma"/>
                <w:color w:val="FF0000"/>
              </w:rPr>
            </w:pPr>
            <w:r w:rsidRPr="00584BBB">
              <w:rPr>
                <w:sz w:val="22"/>
                <w:szCs w:val="22"/>
              </w:rPr>
              <w:t>Metodologia Científica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71D" w:rsidRPr="00584BBB" w:rsidRDefault="00B7771D" w:rsidP="00B7771D">
            <w:pPr>
              <w:snapToGrid w:val="0"/>
              <w:rPr>
                <w:rFonts w:ascii="Tahoma" w:hAnsi="Tahoma" w:cs="Tahoma"/>
                <w:color w:val="FF0000"/>
              </w:rPr>
            </w:pPr>
          </w:p>
        </w:tc>
      </w:tr>
      <w:tr w:rsidR="00B7771D" w:rsidRPr="00584BBB" w:rsidTr="00B25DA4">
        <w:trPr>
          <w:trHeight w:val="703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16:40 – 18:20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Teoria de Ondas Guiadas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Teoria de Ondas Guiadas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8B06E7">
              <w:rPr>
                <w:rFonts w:ascii="Times" w:hAnsi="Times" w:cs="Times"/>
                <w:sz w:val="22"/>
                <w:szCs w:val="22"/>
              </w:rPr>
              <w:t>Legislação na Engenharia de Telecomunicações</w:t>
            </w:r>
          </w:p>
        </w:tc>
      </w:tr>
      <w:tr w:rsidR="00B7771D" w:rsidRPr="00584BBB" w:rsidTr="00B57C85"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18:30 – 20:10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bCs/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Comunicações Digitais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bCs/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Comunicações Digitais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</w:tr>
    </w:tbl>
    <w:p w:rsidR="00C249E4" w:rsidRPr="00584BBB" w:rsidRDefault="00C249E4" w:rsidP="00C249E4">
      <w:pPr>
        <w:pStyle w:val="Ttulo3"/>
        <w:tabs>
          <w:tab w:val="left" w:pos="0"/>
        </w:tabs>
      </w:pPr>
    </w:p>
    <w:tbl>
      <w:tblPr>
        <w:tblW w:w="9889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944"/>
        <w:gridCol w:w="567"/>
        <w:gridCol w:w="858"/>
        <w:gridCol w:w="868"/>
        <w:gridCol w:w="2517"/>
      </w:tblGrid>
      <w:tr w:rsidR="00C249E4" w:rsidRPr="00584BBB" w:rsidTr="006F139F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proofErr w:type="spellStart"/>
            <w:r w:rsidRPr="00584BBB">
              <w:rPr>
                <w:rFonts w:ascii="Times" w:hAnsi="Times" w:cs="Times"/>
                <w:b/>
                <w:sz w:val="22"/>
                <w:szCs w:val="22"/>
              </w:rPr>
              <w:t>Cód</w:t>
            </w:r>
            <w:proofErr w:type="spellEnd"/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Disciplina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rStyle w:val="Forte"/>
                <w:rFonts w:ascii="Times" w:hAnsi="Times" w:cs="Times"/>
                <w:sz w:val="22"/>
                <w:szCs w:val="22"/>
              </w:rPr>
            </w:pPr>
            <w:r w:rsidRPr="00584BBB">
              <w:rPr>
                <w:rStyle w:val="Forte"/>
                <w:rFonts w:ascii="Times" w:hAnsi="Times" w:cs="Times"/>
                <w:sz w:val="22"/>
                <w:szCs w:val="22"/>
              </w:rPr>
              <w:t>CH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Turma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Sala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caps/>
                <w:sz w:val="22"/>
                <w:szCs w:val="22"/>
              </w:rPr>
              <w:t>Professor</w:t>
            </w:r>
          </w:p>
        </w:tc>
      </w:tr>
      <w:tr w:rsidR="00C249E4" w:rsidRPr="00584BBB" w:rsidTr="006F139F">
        <w:trPr>
          <w:trHeight w:val="25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8B06E7" w:rsidRDefault="00454F0A" w:rsidP="00B57C85">
            <w:pPr>
              <w:pStyle w:val="Ttulo6"/>
              <w:tabs>
                <w:tab w:val="left" w:pos="0"/>
              </w:tabs>
              <w:snapToGrid w:val="0"/>
              <w:rPr>
                <w:color w:val="auto"/>
                <w:sz w:val="22"/>
                <w:szCs w:val="22"/>
              </w:rPr>
            </w:pPr>
            <w:r w:rsidRPr="008B06E7">
              <w:rPr>
                <w:color w:val="auto"/>
                <w:sz w:val="22"/>
                <w:szCs w:val="22"/>
              </w:rPr>
              <w:t>TC01010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8B06E7" w:rsidRDefault="00541FE7" w:rsidP="00C249E4">
            <w:pPr>
              <w:pStyle w:val="Ttulo6"/>
              <w:tabs>
                <w:tab w:val="left" w:pos="0"/>
              </w:tabs>
              <w:snapToGrid w:val="0"/>
              <w:rPr>
                <w:rFonts w:ascii="Times" w:hAnsi="Times" w:cs="Times"/>
                <w:color w:val="auto"/>
                <w:sz w:val="22"/>
                <w:szCs w:val="22"/>
              </w:rPr>
            </w:pPr>
            <w:r w:rsidRPr="008B06E7">
              <w:rPr>
                <w:rFonts w:ascii="Times" w:hAnsi="Times" w:cs="Times"/>
                <w:color w:val="auto"/>
                <w:sz w:val="22"/>
                <w:szCs w:val="22"/>
              </w:rPr>
              <w:t>LEGISLAÇÃO NA ENGENHARIA DE TELECOMUNICAÇÕES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8B06E7" w:rsidRDefault="00C249E4" w:rsidP="00B57C85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8B06E7">
              <w:rPr>
                <w:rFonts w:ascii="Times" w:hAnsi="Times" w:cs="Times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8B06E7" w:rsidRDefault="00C249E4" w:rsidP="00B57C8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8B06E7" w:rsidRDefault="00106ADE" w:rsidP="00B57C8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BP09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49E4" w:rsidRPr="008B06E7" w:rsidRDefault="00176B60" w:rsidP="00B57C85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ins w:id="43" w:author="Francisco Muller" w:date="2016-09-21T15:18:00Z">
              <w:r>
                <w:rPr>
                  <w:rFonts w:ascii="Times" w:hAnsi="Times" w:cs="Times"/>
                  <w:b/>
                  <w:bCs/>
                  <w:caps/>
                  <w:sz w:val="22"/>
                  <w:szCs w:val="22"/>
                </w:rPr>
                <w:t>CARLOS BENJAMIN</w:t>
              </w:r>
            </w:ins>
            <w:del w:id="44" w:author="Francisco Muller" w:date="2016-09-21T15:18:00Z">
              <w:r w:rsidR="00203982" w:rsidRPr="008B06E7" w:rsidDel="00176B60">
                <w:rPr>
                  <w:rFonts w:ascii="Times" w:hAnsi="Times" w:cs="Times"/>
                  <w:b/>
                  <w:bCs/>
                  <w:caps/>
                  <w:sz w:val="22"/>
                  <w:szCs w:val="22"/>
                </w:rPr>
                <w:delText>ICJ</w:delText>
              </w:r>
            </w:del>
          </w:p>
        </w:tc>
      </w:tr>
      <w:tr w:rsidR="00C249E4" w:rsidRPr="00584BBB" w:rsidTr="006F139F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454F0A" w:rsidRDefault="00454F0A" w:rsidP="00B57C85">
            <w:pPr>
              <w:snapToGrid w:val="0"/>
              <w:rPr>
                <w:sz w:val="22"/>
                <w:szCs w:val="22"/>
              </w:rPr>
            </w:pPr>
            <w:r w:rsidRPr="00454F0A">
              <w:rPr>
                <w:sz w:val="22"/>
                <w:szCs w:val="22"/>
              </w:rPr>
              <w:t>EC01034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METODOLOGIA CIENTÍFICA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4C022E" w:rsidP="00B57C8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BP10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49E4" w:rsidRPr="00584BBB" w:rsidRDefault="004734F0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>
              <w:rPr>
                <w:rFonts w:ascii="Times" w:hAnsi="Times" w:cs="Times"/>
                <w:b/>
                <w:caps/>
                <w:sz w:val="22"/>
                <w:szCs w:val="22"/>
              </w:rPr>
              <w:t>Thiago</w:t>
            </w:r>
          </w:p>
        </w:tc>
      </w:tr>
      <w:tr w:rsidR="00C249E4" w:rsidRPr="00584BBB" w:rsidTr="006F139F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454F0A" w:rsidRDefault="00454F0A" w:rsidP="00B57C85">
            <w:pPr>
              <w:snapToGrid w:val="0"/>
              <w:rPr>
                <w:sz w:val="22"/>
                <w:szCs w:val="22"/>
              </w:rPr>
            </w:pPr>
            <w:r w:rsidRPr="00454F0A">
              <w:t>TC01012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541FE7" w:rsidP="00B57C85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rFonts w:ascii="Times" w:hAnsi="Times" w:cs="Times"/>
                <w:sz w:val="22"/>
                <w:szCs w:val="22"/>
              </w:rPr>
              <w:t>TEORIA DE ONDAS GUIADAS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4C022E" w:rsidP="00B57C8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BP12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E5B" w:rsidRPr="00584BBB" w:rsidRDefault="00DA7E06" w:rsidP="00060E5B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aps/>
                <w:sz w:val="22"/>
                <w:szCs w:val="22"/>
              </w:rPr>
              <w:t>Lamartine</w:t>
            </w:r>
          </w:p>
        </w:tc>
      </w:tr>
      <w:tr w:rsidR="00C249E4" w:rsidRPr="00584BBB" w:rsidTr="006F139F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454F0A" w:rsidRDefault="00454F0A" w:rsidP="00B57C85">
            <w:pPr>
              <w:snapToGrid w:val="0"/>
              <w:rPr>
                <w:sz w:val="22"/>
                <w:szCs w:val="22"/>
              </w:rPr>
            </w:pPr>
            <w:r w:rsidRPr="00454F0A">
              <w:rPr>
                <w:sz w:val="22"/>
                <w:szCs w:val="22"/>
              </w:rPr>
              <w:t>EC01035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COMUNICAÇÕES DIGITAIS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4C022E" w:rsidP="00B57C8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BP10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49E4" w:rsidRPr="00584BBB" w:rsidRDefault="00C249E4" w:rsidP="00B57C85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caps/>
                <w:sz w:val="22"/>
                <w:szCs w:val="22"/>
              </w:rPr>
              <w:t>MUller</w:t>
            </w:r>
          </w:p>
        </w:tc>
      </w:tr>
      <w:tr w:rsidR="00C249E4" w:rsidRPr="00584BBB" w:rsidTr="006F139F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454F0A" w:rsidRDefault="00454F0A" w:rsidP="00B57C85">
            <w:pPr>
              <w:snapToGrid w:val="0"/>
              <w:rPr>
                <w:sz w:val="22"/>
                <w:szCs w:val="22"/>
              </w:rPr>
            </w:pPr>
            <w:r w:rsidRPr="00454F0A">
              <w:rPr>
                <w:sz w:val="22"/>
                <w:szCs w:val="22"/>
              </w:rPr>
              <w:t>EC01033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249E4" w:rsidRPr="00584BBB" w:rsidRDefault="00C249E4" w:rsidP="00B57C85">
            <w:pPr>
              <w:snapToGrid w:val="0"/>
              <w:rPr>
                <w:rFonts w:ascii="Tahoma" w:hAnsi="Tahoma" w:cs="Tahoma"/>
              </w:rPr>
            </w:pPr>
            <w:r w:rsidRPr="00584BBB">
              <w:rPr>
                <w:sz w:val="22"/>
                <w:szCs w:val="22"/>
              </w:rPr>
              <w:t>EMPREENDEDORISMO E PLANOS DE NEGÓCIOS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4C022E" w:rsidRDefault="00714B7D" w:rsidP="00B57C8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BP10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49E4" w:rsidRPr="00584BBB" w:rsidRDefault="004C022E" w:rsidP="00B57C85">
            <w:pPr>
              <w:snapToGrid w:val="0"/>
              <w:jc w:val="center"/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ICSA</w:t>
            </w:r>
          </w:p>
        </w:tc>
      </w:tr>
      <w:tr w:rsidR="00C249E4" w:rsidRPr="00584BBB" w:rsidTr="006F139F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rPr>
                <w:rFonts w:ascii="Tahoma" w:hAnsi="Tahoma" w:cs="Tahom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9E4" w:rsidRPr="00584BBB" w:rsidRDefault="00C249E4" w:rsidP="00B57C8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49E4" w:rsidRPr="00584BBB" w:rsidRDefault="00C249E4" w:rsidP="00B57C85">
            <w:pPr>
              <w:snapToGrid w:val="0"/>
              <w:jc w:val="center"/>
              <w:rPr>
                <w:b/>
                <w:bCs/>
                <w:caps/>
                <w:color w:val="FF0000"/>
                <w:sz w:val="22"/>
                <w:szCs w:val="22"/>
              </w:rPr>
            </w:pPr>
          </w:p>
        </w:tc>
      </w:tr>
    </w:tbl>
    <w:p w:rsidR="00C249E4" w:rsidRPr="00584BBB" w:rsidRDefault="00C249E4">
      <w:pPr>
        <w:autoSpaceDE w:val="0"/>
      </w:pPr>
    </w:p>
    <w:p w:rsidR="00AC6541" w:rsidRPr="00584BBB" w:rsidRDefault="00AC6541">
      <w:pPr>
        <w:pageBreakBefore/>
        <w:rPr>
          <w:sz w:val="22"/>
          <w:szCs w:val="22"/>
        </w:rPr>
      </w:pPr>
    </w:p>
    <w:p w:rsidR="00AC6541" w:rsidRPr="00584BBB" w:rsidRDefault="00AC6541">
      <w:pPr>
        <w:pStyle w:val="Ttulo3"/>
        <w:tabs>
          <w:tab w:val="left" w:pos="0"/>
        </w:tabs>
        <w:rPr>
          <w:sz w:val="22"/>
          <w:szCs w:val="22"/>
        </w:rPr>
      </w:pPr>
      <w:r w:rsidRPr="00584BBB">
        <w:rPr>
          <w:sz w:val="22"/>
          <w:szCs w:val="22"/>
        </w:rPr>
        <w:t>8) HORÁRIO D</w:t>
      </w:r>
      <w:r w:rsidR="00A83D9C" w:rsidRPr="00584BBB">
        <w:rPr>
          <w:sz w:val="22"/>
          <w:szCs w:val="22"/>
        </w:rPr>
        <w:t>AS DISCIPLINAS</w:t>
      </w:r>
      <w:r w:rsidR="008A08BB">
        <w:rPr>
          <w:sz w:val="22"/>
          <w:szCs w:val="22"/>
        </w:rPr>
        <w:t xml:space="preserve"> - TURNO DA </w:t>
      </w:r>
      <w:r w:rsidR="00521553">
        <w:rPr>
          <w:sz w:val="22"/>
          <w:szCs w:val="22"/>
        </w:rPr>
        <w:t>MANHÃ</w:t>
      </w:r>
      <w:r w:rsidRPr="00584BBB">
        <w:rPr>
          <w:sz w:val="22"/>
          <w:szCs w:val="22"/>
        </w:rPr>
        <w:t xml:space="preserve"> – 8º BLOCO DE DISCIPLINAS</w:t>
      </w:r>
    </w:p>
    <w:p w:rsidR="00AC6541" w:rsidRPr="00584BBB" w:rsidRDefault="0005774C">
      <w:pPr>
        <w:pStyle w:val="Ttulo3"/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PPC NOVO/ ALUNOS DE 201</w:t>
      </w:r>
      <w:r w:rsidR="00B7771D">
        <w:rPr>
          <w:sz w:val="22"/>
          <w:szCs w:val="22"/>
        </w:rPr>
        <w:t>3</w:t>
      </w:r>
      <w:r>
        <w:rPr>
          <w:sz w:val="22"/>
          <w:szCs w:val="22"/>
        </w:rPr>
        <w:t xml:space="preserve">/ ENTRADA NO </w:t>
      </w:r>
      <w:r w:rsidR="00B7771D">
        <w:rPr>
          <w:sz w:val="22"/>
          <w:szCs w:val="22"/>
        </w:rPr>
        <w:t>1</w:t>
      </w:r>
      <w:r w:rsidR="00AC6541" w:rsidRPr="00584BBB">
        <w:rPr>
          <w:sz w:val="22"/>
          <w:szCs w:val="22"/>
          <w:vertAlign w:val="superscript"/>
        </w:rPr>
        <w:t>o</w:t>
      </w:r>
      <w:r w:rsidR="00AC6541" w:rsidRPr="00584BBB">
        <w:rPr>
          <w:sz w:val="22"/>
          <w:szCs w:val="22"/>
        </w:rPr>
        <w:t xml:space="preserve"> SEMESTRE </w:t>
      </w:r>
    </w:p>
    <w:p w:rsidR="00AC6541" w:rsidRPr="00584BBB" w:rsidRDefault="00AC6541">
      <w:pPr>
        <w:rPr>
          <w:sz w:val="22"/>
          <w:szCs w:val="22"/>
        </w:rPr>
      </w:pPr>
    </w:p>
    <w:p w:rsidR="00AC6541" w:rsidRPr="00584BBB" w:rsidRDefault="00AC6541">
      <w:pPr>
        <w:rPr>
          <w:sz w:val="22"/>
          <w:szCs w:val="22"/>
        </w:rPr>
      </w:pPr>
    </w:p>
    <w:tbl>
      <w:tblPr>
        <w:tblW w:w="9790" w:type="dxa"/>
        <w:tblInd w:w="-1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7"/>
        <w:gridCol w:w="1450"/>
        <w:gridCol w:w="1620"/>
        <w:gridCol w:w="1801"/>
        <w:gridCol w:w="1799"/>
        <w:gridCol w:w="1623"/>
      </w:tblGrid>
      <w:tr w:rsidR="00AC6541" w:rsidRPr="00584BBB" w:rsidTr="0082161C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Sexta</w:t>
            </w:r>
          </w:p>
        </w:tc>
      </w:tr>
      <w:tr w:rsidR="004E387F" w:rsidRPr="00584BBB" w:rsidTr="0082161C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387F" w:rsidRPr="00584BBB" w:rsidRDefault="004E387F" w:rsidP="004E387F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07:30 – 09:10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387F" w:rsidRPr="005409F4" w:rsidRDefault="004E387F" w:rsidP="004E387F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387F" w:rsidRPr="00584BBB" w:rsidRDefault="004E387F" w:rsidP="004E387F">
            <w:pPr>
              <w:snapToGrid w:val="0"/>
              <w:rPr>
                <w:sz w:val="22"/>
                <w:szCs w:val="22"/>
              </w:rPr>
            </w:pPr>
            <w:r w:rsidRPr="005409F4">
              <w:rPr>
                <w:sz w:val="22"/>
                <w:szCs w:val="22"/>
              </w:rPr>
              <w:t>Métodos numéric</w:t>
            </w:r>
            <w:r>
              <w:rPr>
                <w:sz w:val="22"/>
                <w:szCs w:val="22"/>
              </w:rPr>
              <w:t>os para engenharia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387F" w:rsidRPr="00584BBB" w:rsidRDefault="004E387F" w:rsidP="004E387F">
            <w:pPr>
              <w:snapToGrid w:val="0"/>
              <w:rPr>
                <w:bCs/>
                <w:i/>
                <w:sz w:val="22"/>
                <w:szCs w:val="2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387F" w:rsidRPr="00584BBB" w:rsidRDefault="004E387F" w:rsidP="004E387F">
            <w:pPr>
              <w:snapToGrid w:val="0"/>
              <w:rPr>
                <w:sz w:val="22"/>
                <w:szCs w:val="22"/>
              </w:rPr>
            </w:pPr>
            <w:r w:rsidRPr="005409F4">
              <w:rPr>
                <w:sz w:val="22"/>
                <w:szCs w:val="22"/>
              </w:rPr>
              <w:t xml:space="preserve">Métodos </w:t>
            </w:r>
            <w:r>
              <w:rPr>
                <w:sz w:val="22"/>
                <w:szCs w:val="22"/>
              </w:rPr>
              <w:t>numéricos para engenharia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87F" w:rsidRPr="00584BBB" w:rsidRDefault="004E387F" w:rsidP="004E387F">
            <w:pPr>
              <w:snapToGrid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4E387F" w:rsidRPr="00584BBB" w:rsidTr="009301AB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387F" w:rsidRPr="00584BBB" w:rsidRDefault="004E387F" w:rsidP="004E387F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09:20 – 11:00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387F" w:rsidRPr="00584BBB" w:rsidRDefault="004E387F" w:rsidP="004E387F">
            <w:pPr>
              <w:snapToGrid w:val="0"/>
              <w:rPr>
                <w:bCs/>
                <w:i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387F" w:rsidRPr="00584BBB" w:rsidRDefault="004E387F" w:rsidP="004E387F">
            <w:pPr>
              <w:snapToGrid w:val="0"/>
              <w:rPr>
                <w:sz w:val="22"/>
                <w:szCs w:val="22"/>
              </w:rPr>
            </w:pPr>
            <w:r w:rsidRPr="005409F4">
              <w:rPr>
                <w:sz w:val="22"/>
                <w:szCs w:val="22"/>
              </w:rPr>
              <w:t>Computação gráfica e p</w:t>
            </w:r>
            <w:r>
              <w:rPr>
                <w:sz w:val="22"/>
                <w:szCs w:val="22"/>
              </w:rPr>
              <w:t>rocessamento de imagem</w:t>
            </w:r>
            <w:ins w:id="45" w:author="Francisco Muller" w:date="2016-09-23T10:57:00Z">
              <w:r w:rsidR="00102C8B">
                <w:rPr>
                  <w:sz w:val="22"/>
                  <w:szCs w:val="22"/>
                </w:rPr>
                <w:t xml:space="preserve"> (THIAGO)</w:t>
              </w:r>
            </w:ins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387F" w:rsidRPr="00DB3DAB" w:rsidRDefault="004E387F" w:rsidP="004E387F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387F" w:rsidRPr="00584BBB" w:rsidRDefault="004E387F" w:rsidP="004E387F">
            <w:pPr>
              <w:snapToGrid w:val="0"/>
              <w:rPr>
                <w:sz w:val="22"/>
                <w:szCs w:val="22"/>
              </w:rPr>
            </w:pPr>
            <w:r w:rsidRPr="00F74618">
              <w:rPr>
                <w:sz w:val="22"/>
                <w:szCs w:val="22"/>
              </w:rPr>
              <w:t>Computação gráfica e processamento de imagem</w:t>
            </w:r>
            <w:r>
              <w:rPr>
                <w:sz w:val="22"/>
                <w:szCs w:val="22"/>
              </w:rPr>
              <w:t xml:space="preserve"> </w:t>
            </w:r>
            <w:ins w:id="46" w:author="Francisco Muller" w:date="2016-09-23T10:57:00Z">
              <w:r w:rsidR="00102C8B">
                <w:rPr>
                  <w:sz w:val="22"/>
                  <w:szCs w:val="22"/>
                </w:rPr>
                <w:t>(THIAGO)</w:t>
              </w:r>
            </w:ins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87F" w:rsidRPr="00584BBB" w:rsidRDefault="004E387F" w:rsidP="004E387F">
            <w:pPr>
              <w:snapToGrid w:val="0"/>
              <w:rPr>
                <w:bCs/>
                <w:color w:val="000000"/>
                <w:sz w:val="22"/>
                <w:szCs w:val="22"/>
              </w:rPr>
            </w:pPr>
            <w:r w:rsidRPr="00F74618">
              <w:rPr>
                <w:sz w:val="22"/>
                <w:szCs w:val="22"/>
              </w:rPr>
              <w:t>Computação gráfica e processamento de imagem</w:t>
            </w:r>
            <w:ins w:id="47" w:author="Francisco Muller" w:date="2016-09-23T10:57:00Z">
              <w:r w:rsidR="00102C8B">
                <w:rPr>
                  <w:sz w:val="22"/>
                  <w:szCs w:val="22"/>
                </w:rPr>
                <w:t xml:space="preserve"> (ZAMPOLO)</w:t>
              </w:r>
            </w:ins>
          </w:p>
        </w:tc>
      </w:tr>
      <w:tr w:rsidR="004E387F" w:rsidRPr="00584BBB" w:rsidTr="00955F3F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387F" w:rsidRPr="00584BBB" w:rsidRDefault="004E387F" w:rsidP="004E387F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11:10 – 12:50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387F" w:rsidRPr="00584BBB" w:rsidRDefault="004E387F" w:rsidP="004E387F">
            <w:pPr>
              <w:snapToGrid w:val="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387F" w:rsidRPr="00584BBB" w:rsidRDefault="004E387F" w:rsidP="004E387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387F" w:rsidRPr="00584BBB" w:rsidRDefault="004E387F" w:rsidP="004E387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387F" w:rsidRPr="00584BBB" w:rsidRDefault="0099116B" w:rsidP="004E387F">
            <w:pPr>
              <w:snapToGrid w:val="0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Teoria da computação II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87F" w:rsidRPr="00584BBB" w:rsidRDefault="002A37DF" w:rsidP="004E387F">
            <w:pPr>
              <w:snapToGrid w:val="0"/>
              <w:rPr>
                <w:b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Teoria da computação II</w:t>
            </w:r>
          </w:p>
        </w:tc>
      </w:tr>
    </w:tbl>
    <w:p w:rsidR="00AC6541" w:rsidRPr="00584BBB" w:rsidRDefault="00AC6541"/>
    <w:p w:rsidR="00AC6541" w:rsidRPr="00584BBB" w:rsidRDefault="00AC6541">
      <w:pPr>
        <w:rPr>
          <w:sz w:val="22"/>
          <w:szCs w:val="22"/>
        </w:rPr>
      </w:pPr>
    </w:p>
    <w:tbl>
      <w:tblPr>
        <w:tblW w:w="9570" w:type="dxa"/>
        <w:tblInd w:w="-1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4262"/>
        <w:gridCol w:w="618"/>
        <w:gridCol w:w="909"/>
        <w:gridCol w:w="969"/>
        <w:gridCol w:w="1671"/>
      </w:tblGrid>
      <w:tr w:rsidR="00AC6541" w:rsidRPr="00584BBB" w:rsidTr="006F139F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Disciplina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rStyle w:val="Forte"/>
                <w:rFonts w:ascii="Times" w:hAnsi="Times" w:cs="Times"/>
                <w:sz w:val="22"/>
                <w:szCs w:val="22"/>
              </w:rPr>
            </w:pPr>
            <w:r w:rsidRPr="00584BBB">
              <w:rPr>
                <w:rStyle w:val="Forte"/>
                <w:rFonts w:ascii="Times" w:hAnsi="Times" w:cs="Times"/>
                <w:sz w:val="22"/>
                <w:szCs w:val="22"/>
              </w:rPr>
              <w:t>CH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Turma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Sala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caps/>
                <w:sz w:val="22"/>
                <w:szCs w:val="22"/>
              </w:rPr>
            </w:pPr>
            <w:r w:rsidRPr="00584BBB">
              <w:rPr>
                <w:b/>
                <w:caps/>
                <w:sz w:val="22"/>
                <w:szCs w:val="22"/>
              </w:rPr>
              <w:t>Professor</w:t>
            </w:r>
          </w:p>
        </w:tc>
      </w:tr>
      <w:tr w:rsidR="00AC6541" w:rsidRPr="00584BBB" w:rsidTr="006F139F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C022E">
            <w:pPr>
              <w:snapToGrid w:val="0"/>
              <w:rPr>
                <w:sz w:val="22"/>
                <w:szCs w:val="22"/>
              </w:rPr>
            </w:pPr>
            <w:r>
              <w:t>EC01039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jc w:val="both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COMPUTAÇÃO GRÁFICA E PROCESSAMENTO DE IMAGEM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jc w:val="both"/>
              <w:rPr>
                <w:b/>
                <w:color w:val="000000"/>
                <w:sz w:val="22"/>
                <w:szCs w:val="22"/>
              </w:rPr>
            </w:pPr>
            <w:r w:rsidRPr="00584BBB">
              <w:rPr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C022E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BP11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4734F0">
            <w:pPr>
              <w:pStyle w:val="Ttulo3"/>
              <w:numPr>
                <w:ilvl w:val="0"/>
                <w:numId w:val="0"/>
              </w:numPr>
              <w:snapToGrid w:val="0"/>
              <w:rPr>
                <w:bCs/>
                <w:caps/>
                <w:color w:val="000000"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Thiago</w:t>
            </w:r>
            <w:r w:rsidR="005E3DE8">
              <w:rPr>
                <w:bCs/>
                <w:caps/>
                <w:sz w:val="22"/>
                <w:szCs w:val="22"/>
              </w:rPr>
              <w:t>/ZAMPOLO</w:t>
            </w:r>
          </w:p>
        </w:tc>
      </w:tr>
      <w:tr w:rsidR="00AC6541" w:rsidRPr="00584BBB" w:rsidTr="006F139F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54F0A" w:rsidP="00454F0A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EC01040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jc w:val="both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TEORIA DA COMPUTAÇÃO II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jc w:val="both"/>
              <w:rPr>
                <w:b/>
                <w:color w:val="000000"/>
                <w:sz w:val="22"/>
                <w:szCs w:val="22"/>
              </w:rPr>
            </w:pPr>
            <w:r w:rsidRPr="00584BBB">
              <w:rPr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C022E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BP11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352A0C" w:rsidP="004E6B7B">
            <w:pPr>
              <w:pStyle w:val="Ttulo8"/>
              <w:rPr>
                <w:rFonts w:ascii="Times New Roman" w:hAnsi="Times New Roman" w:cs="Times New Roman"/>
                <w:caps/>
                <w:color w:val="auto"/>
                <w:sz w:val="22"/>
                <w:szCs w:val="22"/>
              </w:rPr>
            </w:pPr>
            <w:ins w:id="48" w:author="Francisco Muller" w:date="2016-09-16T11:10:00Z">
              <w:r>
                <w:rPr>
                  <w:rFonts w:ascii="Times New Roman" w:hAnsi="Times New Roman" w:cs="Times New Roman"/>
                  <w:caps/>
                  <w:color w:val="auto"/>
                  <w:sz w:val="22"/>
                  <w:szCs w:val="22"/>
                </w:rPr>
                <w:t>CARLOS BENJAMIN</w:t>
              </w:r>
            </w:ins>
          </w:p>
        </w:tc>
      </w:tr>
      <w:tr w:rsidR="00AC6541" w:rsidRPr="00584BBB" w:rsidTr="006F139F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54F0A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EC01041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jc w:val="both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MÉTODOS NUMÉRICOS PARA ENGENHARIA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584BBB" w:rsidRDefault="00AC6541">
            <w:pPr>
              <w:snapToGrid w:val="0"/>
              <w:jc w:val="both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60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4C022E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BP11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DA16A3" w:rsidP="007135F8">
            <w:pPr>
              <w:pStyle w:val="Ttulo8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caps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aps/>
                <w:color w:val="auto"/>
                <w:sz w:val="22"/>
                <w:szCs w:val="22"/>
              </w:rPr>
              <w:t>WALTER</w:t>
            </w:r>
          </w:p>
        </w:tc>
      </w:tr>
    </w:tbl>
    <w:p w:rsidR="00AC6541" w:rsidRPr="00584BBB" w:rsidRDefault="00AC6541">
      <w:pPr>
        <w:autoSpaceDE w:val="0"/>
      </w:pPr>
    </w:p>
    <w:p w:rsidR="008A08BB" w:rsidRPr="00584BBB" w:rsidRDefault="008A08BB" w:rsidP="008A08BB">
      <w:pPr>
        <w:jc w:val="center"/>
        <w:rPr>
          <w:b/>
          <w:sz w:val="22"/>
          <w:szCs w:val="22"/>
        </w:rPr>
      </w:pPr>
      <w:r w:rsidRPr="00584BBB">
        <w:rPr>
          <w:b/>
          <w:sz w:val="22"/>
          <w:szCs w:val="22"/>
        </w:rPr>
        <w:t>ENGENHARIA DE TELECOMUNICAÇÕES</w:t>
      </w:r>
    </w:p>
    <w:tbl>
      <w:tblPr>
        <w:tblW w:w="9995" w:type="dxa"/>
        <w:tblInd w:w="-3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0"/>
        <w:gridCol w:w="1485"/>
        <w:gridCol w:w="1710"/>
        <w:gridCol w:w="1845"/>
        <w:gridCol w:w="1830"/>
        <w:gridCol w:w="1655"/>
      </w:tblGrid>
      <w:tr w:rsidR="008A08BB" w:rsidRPr="00584BBB" w:rsidTr="00AB1145"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Sexta</w:t>
            </w:r>
          </w:p>
        </w:tc>
      </w:tr>
      <w:tr w:rsidR="00521553" w:rsidRPr="00584BBB" w:rsidTr="00AB1145">
        <w:trPr>
          <w:trHeight w:val="703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21553" w:rsidRPr="00584BBB" w:rsidRDefault="00521553" w:rsidP="00521553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07:30 – 09:10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21553" w:rsidRPr="008B06E7" w:rsidRDefault="006B434F" w:rsidP="00521553">
            <w:pPr>
              <w:pStyle w:val="Ttulo6"/>
              <w:numPr>
                <w:ilvl w:val="0"/>
                <w:numId w:val="0"/>
              </w:numPr>
              <w:snapToGrid w:val="0"/>
              <w:rPr>
                <w:rFonts w:ascii="Times" w:hAnsi="Times" w:cs="Times"/>
                <w:color w:val="auto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Comunicações Ópticas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21553" w:rsidRPr="00584BBB" w:rsidRDefault="00521553" w:rsidP="00521553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21553" w:rsidRPr="008B06E7" w:rsidRDefault="006B434F" w:rsidP="00521553">
            <w:pPr>
              <w:pStyle w:val="Ttulo6"/>
              <w:numPr>
                <w:ilvl w:val="0"/>
                <w:numId w:val="0"/>
              </w:numPr>
              <w:snapToGrid w:val="0"/>
              <w:rPr>
                <w:rFonts w:ascii="Times" w:hAnsi="Times" w:cs="Times"/>
                <w:color w:val="auto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Comunicações Ópticas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21553" w:rsidRPr="00584BBB" w:rsidRDefault="00521553" w:rsidP="00521553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21553" w:rsidRPr="00584BBB" w:rsidRDefault="00521553" w:rsidP="00521553">
            <w:pPr>
              <w:snapToGrid w:val="0"/>
              <w:rPr>
                <w:rFonts w:ascii="Tahoma" w:hAnsi="Tahoma" w:cs="Tahoma"/>
                <w:color w:val="FF0000"/>
              </w:rPr>
            </w:pPr>
          </w:p>
        </w:tc>
      </w:tr>
      <w:tr w:rsidR="00B14DDF" w:rsidRPr="00584BBB" w:rsidTr="005B4F40">
        <w:trPr>
          <w:trHeight w:val="703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635DB" w:rsidRDefault="00B14DDF" w:rsidP="00B14DDF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09:</w:t>
            </w:r>
          </w:p>
          <w:p w:rsidR="00B14DDF" w:rsidRPr="00584BBB" w:rsidRDefault="00B14DDF" w:rsidP="00B14DDF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20 – 11:00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14DDF" w:rsidRPr="00584BBB" w:rsidRDefault="006B434F" w:rsidP="00B14DDF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8A08BB">
              <w:rPr>
                <w:rFonts w:ascii="Times" w:hAnsi="Times" w:cs="Times"/>
                <w:sz w:val="22"/>
                <w:szCs w:val="22"/>
              </w:rPr>
              <w:t>Sistemas De Telecomunicações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14DDF" w:rsidRPr="00584BBB" w:rsidRDefault="002A37DF" w:rsidP="00B14DDF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6F139F">
              <w:rPr>
                <w:rFonts w:ascii="Times" w:hAnsi="Times" w:cs="Times"/>
                <w:color w:val="C00000"/>
                <w:sz w:val="22"/>
                <w:szCs w:val="22"/>
              </w:rPr>
              <w:t>Comunicações digitais II</w:t>
            </w:r>
            <w:r w:rsidRPr="006F139F" w:rsidDel="00B14DDF">
              <w:rPr>
                <w:rFonts w:ascii="Times" w:hAnsi="Times" w:cs="Times"/>
                <w:color w:val="C00000"/>
                <w:sz w:val="22"/>
                <w:szCs w:val="22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14DDF" w:rsidRPr="00584BBB" w:rsidRDefault="00BE4A89" w:rsidP="00B14DDF">
            <w:pPr>
              <w:snapToGrid w:val="0"/>
              <w:jc w:val="center"/>
              <w:rPr>
                <w:sz w:val="22"/>
                <w:szCs w:val="22"/>
              </w:rPr>
            </w:pPr>
            <w:r w:rsidRPr="008A08BB">
              <w:rPr>
                <w:rFonts w:ascii="Times" w:hAnsi="Times" w:cs="Times"/>
                <w:sz w:val="22"/>
                <w:szCs w:val="22"/>
              </w:rPr>
              <w:t>Sistemas De Telecomunicações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14DDF" w:rsidRPr="008B06E7" w:rsidRDefault="002A37DF" w:rsidP="00B14DDF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6F139F">
              <w:rPr>
                <w:rFonts w:ascii="Times" w:hAnsi="Times" w:cs="Times"/>
                <w:color w:val="C00000"/>
                <w:sz w:val="22"/>
                <w:szCs w:val="22"/>
              </w:rPr>
              <w:t>Comunicações digitais II</w:t>
            </w:r>
            <w:r w:rsidRPr="006F139F" w:rsidDel="00B14DDF">
              <w:rPr>
                <w:rFonts w:ascii="Times" w:hAnsi="Times" w:cs="Times"/>
                <w:color w:val="C00000"/>
                <w:sz w:val="22"/>
                <w:szCs w:val="22"/>
              </w:rPr>
              <w:t xml:space="preserve">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4DDF" w:rsidRPr="006F139F" w:rsidRDefault="00B14DDF" w:rsidP="00B14DDF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highlight w:val="yellow"/>
              </w:rPr>
            </w:pPr>
          </w:p>
        </w:tc>
      </w:tr>
      <w:tr w:rsidR="00B14DDF" w:rsidRPr="00584BBB" w:rsidTr="00AB1145"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DDF" w:rsidRPr="00584BBB" w:rsidRDefault="00B14DDF" w:rsidP="00B14DDF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11:10 – 12:50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DDF" w:rsidRPr="00584BBB" w:rsidRDefault="00B14DDF" w:rsidP="00B14DDF">
            <w:pPr>
              <w:snapToGri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DDF" w:rsidRPr="00584BBB" w:rsidRDefault="00B14DDF" w:rsidP="00B14DDF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ahoma" w:hAnsi="Tahoma" w:cs="Tahoma"/>
              </w:rPr>
            </w:pPr>
            <w:r>
              <w:rPr>
                <w:rFonts w:ascii="Times" w:hAnsi="Times" w:cs="Times"/>
                <w:sz w:val="22"/>
                <w:szCs w:val="22"/>
              </w:rPr>
              <w:t>Antenas e Propagação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DDF" w:rsidRPr="00584BBB" w:rsidRDefault="00B14DDF" w:rsidP="00B14DDF">
            <w:pPr>
              <w:snapToGri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DDF" w:rsidRPr="00584BBB" w:rsidRDefault="00B14DDF" w:rsidP="00B14DDF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Antenas e Propagação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DDF" w:rsidRPr="006F139F" w:rsidRDefault="00B14DDF" w:rsidP="00B14DDF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  <w:highlight w:val="yellow"/>
              </w:rPr>
            </w:pPr>
          </w:p>
        </w:tc>
      </w:tr>
    </w:tbl>
    <w:p w:rsidR="008A08BB" w:rsidRPr="00584BBB" w:rsidRDefault="008A08BB" w:rsidP="008A08BB">
      <w:pPr>
        <w:pStyle w:val="Ttulo3"/>
        <w:tabs>
          <w:tab w:val="left" w:pos="0"/>
        </w:tabs>
      </w:pPr>
    </w:p>
    <w:tbl>
      <w:tblPr>
        <w:tblW w:w="9889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944"/>
        <w:gridCol w:w="567"/>
        <w:gridCol w:w="858"/>
        <w:gridCol w:w="788"/>
        <w:gridCol w:w="2597"/>
      </w:tblGrid>
      <w:tr w:rsidR="008A08BB" w:rsidRPr="00584BBB" w:rsidTr="00AB1145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proofErr w:type="spellStart"/>
            <w:r w:rsidRPr="00584BBB">
              <w:rPr>
                <w:rFonts w:ascii="Times" w:hAnsi="Times" w:cs="Times"/>
                <w:b/>
                <w:sz w:val="22"/>
                <w:szCs w:val="22"/>
              </w:rPr>
              <w:t>Cód</w:t>
            </w:r>
            <w:proofErr w:type="spellEnd"/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Disciplina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rStyle w:val="Forte"/>
                <w:rFonts w:ascii="Times" w:hAnsi="Times" w:cs="Times"/>
                <w:sz w:val="22"/>
                <w:szCs w:val="22"/>
              </w:rPr>
            </w:pPr>
            <w:r w:rsidRPr="00584BBB">
              <w:rPr>
                <w:rStyle w:val="Forte"/>
                <w:rFonts w:ascii="Times" w:hAnsi="Times" w:cs="Times"/>
                <w:sz w:val="22"/>
                <w:szCs w:val="22"/>
              </w:rPr>
              <w:t>CH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Turma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Sala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caps/>
                <w:sz w:val="22"/>
                <w:szCs w:val="22"/>
              </w:rPr>
              <w:t>Professor</w:t>
            </w:r>
          </w:p>
        </w:tc>
      </w:tr>
      <w:tr w:rsidR="008A08BB" w:rsidRPr="00584BBB" w:rsidTr="00AB1145">
        <w:trPr>
          <w:trHeight w:val="25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8B06E7" w:rsidRDefault="00917965" w:rsidP="00AB1145">
            <w:pPr>
              <w:pStyle w:val="Ttulo6"/>
              <w:tabs>
                <w:tab w:val="left" w:pos="0"/>
              </w:tabs>
              <w:snapToGrid w:val="0"/>
              <w:rPr>
                <w:color w:val="auto"/>
                <w:sz w:val="22"/>
                <w:szCs w:val="22"/>
              </w:rPr>
            </w:pPr>
            <w:r w:rsidRPr="00917965">
              <w:rPr>
                <w:color w:val="auto"/>
                <w:sz w:val="22"/>
                <w:szCs w:val="22"/>
              </w:rPr>
              <w:t>TC01015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8B06E7" w:rsidRDefault="008A08BB" w:rsidP="008A08BB">
            <w:pPr>
              <w:pStyle w:val="Ttulo6"/>
              <w:numPr>
                <w:ilvl w:val="0"/>
                <w:numId w:val="0"/>
              </w:numPr>
              <w:snapToGrid w:val="0"/>
              <w:rPr>
                <w:rFonts w:ascii="Times" w:hAnsi="Times" w:cs="Times"/>
                <w:color w:val="auto"/>
                <w:sz w:val="22"/>
                <w:szCs w:val="22"/>
              </w:rPr>
            </w:pPr>
            <w:r>
              <w:rPr>
                <w:rFonts w:ascii="Times" w:hAnsi="Times" w:cs="Times"/>
                <w:color w:val="auto"/>
                <w:sz w:val="22"/>
                <w:szCs w:val="22"/>
              </w:rPr>
              <w:t>COMUNICAÇÕES DIGITAIS II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8B06E7" w:rsidRDefault="008A08BB" w:rsidP="00AB1145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8B06E7" w:rsidRDefault="008A08BB" w:rsidP="00AB114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8B06E7" w:rsidRDefault="003055EF" w:rsidP="00AB114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?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08BB" w:rsidRPr="008B06E7" w:rsidRDefault="003F74A0" w:rsidP="00AB1145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ins w:id="49" w:author="Francisco Muller" w:date="2016-09-16T11:08:00Z">
              <w:r>
                <w:rPr>
                  <w:rFonts w:ascii="Times" w:hAnsi="Times" w:cs="Times"/>
                  <w:b/>
                  <w:bCs/>
                  <w:caps/>
                  <w:sz w:val="22"/>
                  <w:szCs w:val="22"/>
                </w:rPr>
                <w:t>ALDEBARO</w:t>
              </w:r>
            </w:ins>
          </w:p>
        </w:tc>
      </w:tr>
      <w:tr w:rsidR="008A08BB" w:rsidRPr="00584BBB" w:rsidTr="00AB1145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454F0A" w:rsidRDefault="00917965" w:rsidP="00AB1145">
            <w:pPr>
              <w:snapToGrid w:val="0"/>
              <w:rPr>
                <w:sz w:val="22"/>
                <w:szCs w:val="22"/>
              </w:rPr>
            </w:pPr>
            <w:r w:rsidRPr="00917965">
              <w:rPr>
                <w:sz w:val="22"/>
                <w:szCs w:val="22"/>
              </w:rPr>
              <w:t>TC01016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DISPOSITIVOS E CIRCUITOS DE RF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3055EF" w:rsidP="00AB114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/?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08BB" w:rsidRPr="00584BBB" w:rsidRDefault="00B96E85" w:rsidP="00B96E85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aps/>
                <w:sz w:val="22"/>
                <w:szCs w:val="22"/>
              </w:rPr>
              <w:t>Ofertada apenas à tarde (opcional)</w:t>
            </w:r>
          </w:p>
        </w:tc>
      </w:tr>
      <w:tr w:rsidR="008A08BB" w:rsidRPr="00584BBB" w:rsidTr="00AB1145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454F0A" w:rsidRDefault="00917965" w:rsidP="00AB1145">
            <w:pPr>
              <w:snapToGrid w:val="0"/>
              <w:rPr>
                <w:sz w:val="22"/>
                <w:szCs w:val="22"/>
              </w:rPr>
            </w:pPr>
            <w:r w:rsidRPr="00917965">
              <w:rPr>
                <w:sz w:val="22"/>
                <w:szCs w:val="22"/>
              </w:rPr>
              <w:t>TC01017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COMUNICAÇÕES ÓPTICAS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3055EF" w:rsidP="00AB114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BP10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08BB" w:rsidRPr="00584BBB" w:rsidRDefault="00424F83" w:rsidP="00AB1145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aps/>
                <w:sz w:val="22"/>
                <w:szCs w:val="22"/>
              </w:rPr>
              <w:t>João</w:t>
            </w:r>
          </w:p>
        </w:tc>
      </w:tr>
      <w:tr w:rsidR="008A08BB" w:rsidRPr="00584BBB" w:rsidTr="00AB1145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454F0A" w:rsidRDefault="00917965" w:rsidP="00AB1145">
            <w:pPr>
              <w:snapToGrid w:val="0"/>
              <w:rPr>
                <w:sz w:val="22"/>
                <w:szCs w:val="22"/>
              </w:rPr>
            </w:pPr>
            <w:r w:rsidRPr="00917965">
              <w:rPr>
                <w:sz w:val="22"/>
                <w:szCs w:val="22"/>
              </w:rPr>
              <w:t>TC01018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ANTENAS E PROPAGAÇÃO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3055EF" w:rsidP="00AB114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08BB" w:rsidRPr="00584BBB" w:rsidRDefault="000D73AC" w:rsidP="00AB1145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aps/>
                <w:sz w:val="22"/>
                <w:szCs w:val="22"/>
              </w:rPr>
              <w:t>Lamartine</w:t>
            </w:r>
          </w:p>
        </w:tc>
      </w:tr>
      <w:tr w:rsidR="008A08BB" w:rsidRPr="00584BBB" w:rsidTr="00AB1145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454F0A" w:rsidRDefault="00917965" w:rsidP="00AB1145">
            <w:pPr>
              <w:snapToGrid w:val="0"/>
              <w:rPr>
                <w:sz w:val="22"/>
                <w:szCs w:val="22"/>
              </w:rPr>
            </w:pPr>
            <w:r w:rsidRPr="00917965">
              <w:rPr>
                <w:sz w:val="22"/>
                <w:szCs w:val="22"/>
              </w:rPr>
              <w:t>TC01019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A08BB" w:rsidRPr="00584BBB" w:rsidRDefault="008A08BB" w:rsidP="00AB1145">
            <w:pPr>
              <w:snapToGrid w:val="0"/>
              <w:rPr>
                <w:rFonts w:ascii="Tahoma" w:hAnsi="Tahoma" w:cs="Tahoma"/>
              </w:rPr>
            </w:pPr>
            <w:r w:rsidRPr="008A08BB">
              <w:rPr>
                <w:rFonts w:ascii="Times" w:hAnsi="Times" w:cs="Times"/>
                <w:sz w:val="22"/>
                <w:szCs w:val="22"/>
              </w:rPr>
              <w:t>SISTEMAS DE TELECOMUNICAÇÕES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4C022E" w:rsidRDefault="003055EF" w:rsidP="00AB114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08BB" w:rsidRPr="00584BBB" w:rsidRDefault="00352A0C" w:rsidP="00AB1145">
            <w:pPr>
              <w:snapToGrid w:val="0"/>
              <w:jc w:val="center"/>
              <w:rPr>
                <w:b/>
                <w:bCs/>
                <w:caps/>
                <w:sz w:val="22"/>
                <w:szCs w:val="22"/>
              </w:rPr>
            </w:pPr>
            <w:ins w:id="50" w:author="Francisco Muller" w:date="2016-09-16T11:08:00Z">
              <w:r>
                <w:rPr>
                  <w:b/>
                  <w:bCs/>
                  <w:caps/>
                  <w:sz w:val="22"/>
                  <w:szCs w:val="22"/>
                </w:rPr>
                <w:t>???</w:t>
              </w:r>
            </w:ins>
          </w:p>
        </w:tc>
      </w:tr>
      <w:tr w:rsidR="008A08BB" w:rsidRPr="00584BBB" w:rsidTr="00AB1145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rPr>
                <w:rFonts w:ascii="Tahoma" w:hAnsi="Tahoma" w:cs="Tahom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8BB" w:rsidRPr="00584BBB" w:rsidRDefault="008A08BB" w:rsidP="00AB1145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08BB" w:rsidRPr="00584BBB" w:rsidRDefault="008A08BB" w:rsidP="00AB1145">
            <w:pPr>
              <w:snapToGrid w:val="0"/>
              <w:jc w:val="center"/>
              <w:rPr>
                <w:b/>
                <w:bCs/>
                <w:caps/>
                <w:color w:val="FF0000"/>
                <w:sz w:val="22"/>
                <w:szCs w:val="22"/>
              </w:rPr>
            </w:pPr>
          </w:p>
        </w:tc>
      </w:tr>
    </w:tbl>
    <w:p w:rsidR="00AC6541" w:rsidRDefault="00AC6541">
      <w:pPr>
        <w:rPr>
          <w:sz w:val="22"/>
          <w:szCs w:val="22"/>
        </w:rPr>
      </w:pPr>
    </w:p>
    <w:p w:rsidR="00711692" w:rsidRDefault="00711692">
      <w:pPr>
        <w:rPr>
          <w:sz w:val="22"/>
          <w:szCs w:val="22"/>
        </w:rPr>
      </w:pPr>
    </w:p>
    <w:p w:rsidR="007D648A" w:rsidRDefault="007D648A">
      <w:pPr>
        <w:suppressAutoHyphens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711692" w:rsidRDefault="00711692">
      <w:pPr>
        <w:rPr>
          <w:sz w:val="22"/>
          <w:szCs w:val="22"/>
        </w:rPr>
      </w:pPr>
    </w:p>
    <w:p w:rsidR="00711692" w:rsidRDefault="00711692">
      <w:pPr>
        <w:rPr>
          <w:sz w:val="22"/>
          <w:szCs w:val="22"/>
        </w:rPr>
      </w:pPr>
    </w:p>
    <w:p w:rsidR="00711692" w:rsidRDefault="00711692">
      <w:pPr>
        <w:rPr>
          <w:sz w:val="22"/>
          <w:szCs w:val="22"/>
        </w:rPr>
      </w:pPr>
    </w:p>
    <w:p w:rsidR="00711692" w:rsidRPr="006F139F" w:rsidRDefault="00711692" w:rsidP="00711692">
      <w:pPr>
        <w:pStyle w:val="Ttulo3"/>
        <w:tabs>
          <w:tab w:val="left" w:pos="0"/>
        </w:tabs>
        <w:rPr>
          <w:sz w:val="22"/>
          <w:szCs w:val="22"/>
          <w:u w:val="single"/>
        </w:rPr>
      </w:pPr>
      <w:r w:rsidRPr="006F139F">
        <w:rPr>
          <w:sz w:val="22"/>
          <w:szCs w:val="22"/>
          <w:u w:val="single"/>
        </w:rPr>
        <w:t xml:space="preserve">9) HORÁRIO DAS </w:t>
      </w:r>
      <w:proofErr w:type="gramStart"/>
      <w:r w:rsidRPr="006F139F">
        <w:rPr>
          <w:sz w:val="22"/>
          <w:szCs w:val="22"/>
          <w:u w:val="single"/>
        </w:rPr>
        <w:t xml:space="preserve">DISCIPLINAS </w:t>
      </w:r>
      <w:r w:rsidR="00236D92" w:rsidRPr="006F139F">
        <w:rPr>
          <w:sz w:val="22"/>
          <w:szCs w:val="22"/>
          <w:u w:val="single"/>
        </w:rPr>
        <w:t xml:space="preserve"> -</w:t>
      </w:r>
      <w:proofErr w:type="gramEnd"/>
      <w:r w:rsidR="00236D92" w:rsidRPr="006F139F">
        <w:rPr>
          <w:sz w:val="22"/>
          <w:szCs w:val="22"/>
          <w:u w:val="single"/>
        </w:rPr>
        <w:t xml:space="preserve"> TURNO DA </w:t>
      </w:r>
      <w:r w:rsidR="00B7771D">
        <w:rPr>
          <w:sz w:val="22"/>
          <w:szCs w:val="22"/>
          <w:u w:val="single"/>
        </w:rPr>
        <w:t>MANHÃ</w:t>
      </w:r>
      <w:r w:rsidRPr="006F139F">
        <w:rPr>
          <w:sz w:val="22"/>
          <w:szCs w:val="22"/>
          <w:u w:val="single"/>
        </w:rPr>
        <w:t xml:space="preserve"> – 9º BLOCO DE DISCIPLINAS</w:t>
      </w:r>
    </w:p>
    <w:p w:rsidR="00711692" w:rsidRPr="006F139F" w:rsidRDefault="00711692" w:rsidP="00711692">
      <w:pPr>
        <w:pStyle w:val="Ttulo3"/>
        <w:tabs>
          <w:tab w:val="left" w:pos="0"/>
        </w:tabs>
        <w:rPr>
          <w:sz w:val="22"/>
          <w:szCs w:val="22"/>
          <w:u w:val="single"/>
        </w:rPr>
      </w:pPr>
      <w:r w:rsidRPr="006F139F">
        <w:rPr>
          <w:sz w:val="22"/>
          <w:szCs w:val="22"/>
          <w:u w:val="single"/>
        </w:rPr>
        <w:t xml:space="preserve">PPC NOVO/ ALUNOS DE 2012/ ENTRADA NO </w:t>
      </w:r>
      <w:r w:rsidR="00B7771D">
        <w:rPr>
          <w:sz w:val="22"/>
          <w:szCs w:val="22"/>
          <w:u w:val="single"/>
        </w:rPr>
        <w:t>2</w:t>
      </w:r>
      <w:r w:rsidRPr="006F139F">
        <w:rPr>
          <w:sz w:val="22"/>
          <w:szCs w:val="22"/>
          <w:u w:val="single"/>
          <w:vertAlign w:val="superscript"/>
        </w:rPr>
        <w:t>o</w:t>
      </w:r>
      <w:r w:rsidRPr="006F139F">
        <w:rPr>
          <w:sz w:val="22"/>
          <w:szCs w:val="22"/>
          <w:u w:val="single"/>
        </w:rPr>
        <w:t xml:space="preserve"> SEMESTRE </w:t>
      </w:r>
    </w:p>
    <w:p w:rsidR="00711692" w:rsidRDefault="00711692" w:rsidP="00711692">
      <w:pPr>
        <w:jc w:val="center"/>
        <w:rPr>
          <w:b/>
          <w:sz w:val="22"/>
          <w:szCs w:val="22"/>
        </w:rPr>
      </w:pPr>
    </w:p>
    <w:p w:rsidR="00711692" w:rsidRPr="00584BBB" w:rsidRDefault="00711692" w:rsidP="00711692">
      <w:pPr>
        <w:jc w:val="center"/>
        <w:rPr>
          <w:b/>
          <w:sz w:val="22"/>
          <w:szCs w:val="22"/>
        </w:rPr>
      </w:pPr>
      <w:r w:rsidRPr="00584BBB">
        <w:rPr>
          <w:b/>
          <w:sz w:val="22"/>
          <w:szCs w:val="22"/>
        </w:rPr>
        <w:t>ENGENHARIA DE TELECOMUNICAÇÕES</w:t>
      </w:r>
    </w:p>
    <w:tbl>
      <w:tblPr>
        <w:tblW w:w="9995" w:type="dxa"/>
        <w:tblInd w:w="-3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0"/>
        <w:gridCol w:w="1485"/>
        <w:gridCol w:w="1710"/>
        <w:gridCol w:w="1845"/>
        <w:gridCol w:w="1830"/>
        <w:gridCol w:w="1655"/>
      </w:tblGrid>
      <w:tr w:rsidR="00711692" w:rsidRPr="00584BBB" w:rsidTr="00A9744E"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Sexta</w:t>
            </w:r>
          </w:p>
        </w:tc>
      </w:tr>
      <w:tr w:rsidR="00B7771D" w:rsidRPr="00584BBB" w:rsidTr="00A9744E">
        <w:trPr>
          <w:trHeight w:val="703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584BBB" w:rsidRDefault="00B7771D" w:rsidP="00B7771D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07:30 – 09:10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6F139F" w:rsidRDefault="00B7771D" w:rsidP="00B7771D">
            <w:pPr>
              <w:pStyle w:val="Ttulo6"/>
              <w:numPr>
                <w:ilvl w:val="0"/>
                <w:numId w:val="0"/>
              </w:numPr>
              <w:snapToGrid w:val="0"/>
              <w:rPr>
                <w:rFonts w:ascii="Times" w:hAnsi="Times" w:cs="Times"/>
                <w:color w:val="auto"/>
                <w:sz w:val="22"/>
                <w:szCs w:val="22"/>
              </w:rPr>
            </w:pPr>
            <w:del w:id="51" w:author="Francisco Muller" w:date="2016-09-26T16:37:00Z">
              <w:r w:rsidRPr="006F139F" w:rsidDel="00DB01EF">
                <w:rPr>
                  <w:rFonts w:ascii="Times" w:hAnsi="Times" w:cs="Times"/>
                  <w:color w:val="auto"/>
                  <w:sz w:val="22"/>
                  <w:szCs w:val="22"/>
                </w:rPr>
                <w:delText>Redes Móveis</w:delText>
              </w:r>
            </w:del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6F139F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del w:id="52" w:author="Francisco Muller" w:date="2016-09-21T14:18:00Z">
              <w:r w:rsidRPr="006F139F" w:rsidDel="003F74A0">
                <w:rPr>
                  <w:rFonts w:ascii="Times" w:hAnsi="Times" w:cs="Times"/>
                  <w:sz w:val="22"/>
                  <w:szCs w:val="22"/>
                </w:rPr>
                <w:delText>Tecnologias de Acesso Banda Larga</w:delText>
              </w:r>
            </w:del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6F139F" w:rsidRDefault="00B7771D" w:rsidP="00B7771D">
            <w:pPr>
              <w:pStyle w:val="Ttulo6"/>
              <w:numPr>
                <w:ilvl w:val="0"/>
                <w:numId w:val="0"/>
              </w:numPr>
              <w:snapToGrid w:val="0"/>
              <w:rPr>
                <w:rFonts w:ascii="Times" w:hAnsi="Times" w:cs="Times"/>
                <w:color w:val="auto"/>
                <w:sz w:val="22"/>
                <w:szCs w:val="22"/>
              </w:rPr>
            </w:pPr>
            <w:del w:id="53" w:author="Francisco Muller" w:date="2016-09-26T16:38:00Z">
              <w:r w:rsidRPr="006F139F" w:rsidDel="00DB01EF">
                <w:rPr>
                  <w:rFonts w:ascii="Times" w:hAnsi="Times" w:cs="Times"/>
                  <w:color w:val="auto"/>
                  <w:sz w:val="22"/>
                  <w:szCs w:val="22"/>
                </w:rPr>
                <w:delText>Redes Móveis</w:delText>
              </w:r>
            </w:del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771D" w:rsidRPr="006F139F" w:rsidRDefault="00B7771D" w:rsidP="00B7771D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del w:id="54" w:author="Francisco Muller" w:date="2016-09-21T14:18:00Z">
              <w:r w:rsidRPr="006F139F" w:rsidDel="003F74A0">
                <w:rPr>
                  <w:rFonts w:ascii="Times" w:hAnsi="Times" w:cs="Times"/>
                  <w:sz w:val="22"/>
                  <w:szCs w:val="22"/>
                </w:rPr>
                <w:delText>Tecnologias de Acesso Banda Larga</w:delText>
              </w:r>
            </w:del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71D" w:rsidRPr="006F139F" w:rsidRDefault="00B7771D" w:rsidP="00B7771D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DB01EF" w:rsidRPr="00584BBB" w:rsidTr="00A9744E">
        <w:trPr>
          <w:trHeight w:val="703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B01EF" w:rsidRDefault="00DB01EF" w:rsidP="00DB01EF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09:</w:t>
            </w:r>
          </w:p>
          <w:p w:rsidR="00DB01EF" w:rsidRPr="00584BBB" w:rsidRDefault="00DB01EF" w:rsidP="00DB01EF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20 – 11:00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B01EF" w:rsidRPr="006F139F" w:rsidRDefault="00DB01EF" w:rsidP="00DB01EF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ins w:id="55" w:author="Francisco Muller" w:date="2016-09-26T16:38:00Z">
              <w:r w:rsidRPr="006F139F">
                <w:rPr>
                  <w:rFonts w:ascii="Times" w:hAnsi="Times" w:cs="Times"/>
                  <w:sz w:val="22"/>
                  <w:szCs w:val="22"/>
                </w:rPr>
                <w:t>Redes Móveis</w:t>
              </w:r>
            </w:ins>
            <w:del w:id="56" w:author="Francisco Muller" w:date="2016-09-26T16:37:00Z">
              <w:r w:rsidRPr="006F139F" w:rsidDel="00DB01EF">
                <w:rPr>
                  <w:rFonts w:ascii="Times" w:hAnsi="Times" w:cs="Times"/>
                  <w:sz w:val="22"/>
                  <w:szCs w:val="22"/>
                </w:rPr>
                <w:delText>Dispositivos e Circuitos de RF</w:delText>
              </w:r>
            </w:del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B01EF" w:rsidRPr="006F139F" w:rsidRDefault="00DB01EF" w:rsidP="00DB01EF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B01EF" w:rsidRPr="006F139F" w:rsidRDefault="00DB01EF" w:rsidP="00DB01EF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ins w:id="57" w:author="Francisco Muller" w:date="2016-09-26T16:38:00Z">
              <w:r w:rsidRPr="006F139F">
                <w:rPr>
                  <w:rFonts w:ascii="Times" w:hAnsi="Times" w:cs="Times"/>
                  <w:sz w:val="22"/>
                  <w:szCs w:val="22"/>
                </w:rPr>
                <w:t>Redes Móveis</w:t>
              </w:r>
            </w:ins>
            <w:del w:id="58" w:author="Francisco Muller" w:date="2016-09-26T16:38:00Z">
              <w:r w:rsidRPr="006F139F" w:rsidDel="00DB01EF">
                <w:rPr>
                  <w:rFonts w:ascii="Times" w:hAnsi="Times" w:cs="Times"/>
                  <w:sz w:val="22"/>
                  <w:szCs w:val="22"/>
                </w:rPr>
                <w:delText>Dispositivos e Circuitos de RF</w:delText>
              </w:r>
            </w:del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B01EF" w:rsidRPr="006F139F" w:rsidRDefault="00DB01EF" w:rsidP="00DB01EF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B01EF" w:rsidRPr="00584BBB" w:rsidRDefault="00DB01EF" w:rsidP="00DB01EF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DB01EF" w:rsidRPr="00584BBB" w:rsidTr="00A9744E"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1EF" w:rsidRPr="00584BBB" w:rsidRDefault="00DB01EF" w:rsidP="00DB01EF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11:10 – 12:50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1EF" w:rsidRPr="006F139F" w:rsidRDefault="00DB01EF" w:rsidP="00DB01EF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ins w:id="59" w:author="Francisco Muller" w:date="2016-09-26T16:38:00Z">
              <w:r w:rsidRPr="006F139F">
                <w:rPr>
                  <w:rFonts w:ascii="Times" w:hAnsi="Times" w:cs="Times"/>
                  <w:sz w:val="22"/>
                  <w:szCs w:val="22"/>
                </w:rPr>
                <w:t>Dispositivos e Circuitos de RF</w:t>
              </w:r>
            </w:ins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1EF" w:rsidRPr="006F139F" w:rsidRDefault="00DB01EF" w:rsidP="00DB01EF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1EF" w:rsidRPr="006F139F" w:rsidRDefault="00DB01EF" w:rsidP="00DB01EF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ins w:id="60" w:author="Francisco Muller" w:date="2016-09-26T16:38:00Z">
              <w:r w:rsidRPr="006F139F">
                <w:rPr>
                  <w:rFonts w:ascii="Times" w:hAnsi="Times" w:cs="Times"/>
                  <w:sz w:val="22"/>
                  <w:szCs w:val="22"/>
                </w:rPr>
                <w:t>Dispositivos e Circuitos de RF</w:t>
              </w:r>
            </w:ins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1EF" w:rsidRPr="00584BBB" w:rsidRDefault="00DB01EF" w:rsidP="00DB01EF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01EF" w:rsidRPr="00584BBB" w:rsidRDefault="00DB01EF" w:rsidP="00DB01EF">
            <w:pPr>
              <w:widowControl w:val="0"/>
              <w:suppressAutoHyphens w:val="0"/>
              <w:autoSpaceDE w:val="0"/>
              <w:snapToGri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</w:tr>
    </w:tbl>
    <w:p w:rsidR="00711692" w:rsidRPr="00584BBB" w:rsidRDefault="00711692" w:rsidP="00711692">
      <w:pPr>
        <w:pStyle w:val="Ttulo3"/>
        <w:tabs>
          <w:tab w:val="left" w:pos="0"/>
        </w:tabs>
      </w:pPr>
    </w:p>
    <w:tbl>
      <w:tblPr>
        <w:tblW w:w="9889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944"/>
        <w:gridCol w:w="567"/>
        <w:gridCol w:w="858"/>
        <w:gridCol w:w="788"/>
        <w:gridCol w:w="2597"/>
      </w:tblGrid>
      <w:tr w:rsidR="00711692" w:rsidRPr="00584BBB" w:rsidTr="00A9744E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proofErr w:type="spellStart"/>
            <w:r w:rsidRPr="00584BBB">
              <w:rPr>
                <w:rFonts w:ascii="Times" w:hAnsi="Times" w:cs="Times"/>
                <w:b/>
                <w:sz w:val="22"/>
                <w:szCs w:val="22"/>
              </w:rPr>
              <w:t>Cód</w:t>
            </w:r>
            <w:proofErr w:type="spellEnd"/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Disciplina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rStyle w:val="Forte"/>
                <w:rFonts w:ascii="Times" w:hAnsi="Times" w:cs="Times"/>
                <w:sz w:val="22"/>
                <w:szCs w:val="22"/>
              </w:rPr>
            </w:pPr>
            <w:r w:rsidRPr="00584BBB">
              <w:rPr>
                <w:rStyle w:val="Forte"/>
                <w:rFonts w:ascii="Times" w:hAnsi="Times" w:cs="Times"/>
                <w:sz w:val="22"/>
                <w:szCs w:val="22"/>
              </w:rPr>
              <w:t>CH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Turma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sz w:val="22"/>
                <w:szCs w:val="22"/>
              </w:rPr>
              <w:t>Sala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 w:rsidRPr="00584BBB">
              <w:rPr>
                <w:rFonts w:ascii="Times" w:hAnsi="Times" w:cs="Times"/>
                <w:b/>
                <w:caps/>
                <w:sz w:val="22"/>
                <w:szCs w:val="22"/>
              </w:rPr>
              <w:t>Professor</w:t>
            </w:r>
          </w:p>
        </w:tc>
      </w:tr>
      <w:tr w:rsidR="00711692" w:rsidRPr="00584BBB" w:rsidTr="00A9744E">
        <w:trPr>
          <w:trHeight w:val="25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8B06E7" w:rsidRDefault="00917965" w:rsidP="00A9744E">
            <w:pPr>
              <w:pStyle w:val="Ttulo6"/>
              <w:tabs>
                <w:tab w:val="left" w:pos="0"/>
              </w:tabs>
              <w:snapToGrid w:val="0"/>
              <w:rPr>
                <w:color w:val="auto"/>
                <w:sz w:val="22"/>
                <w:szCs w:val="22"/>
              </w:rPr>
            </w:pPr>
            <w:r w:rsidRPr="00917965">
              <w:rPr>
                <w:color w:val="auto"/>
                <w:sz w:val="22"/>
                <w:szCs w:val="22"/>
              </w:rPr>
              <w:t>TC01022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8B06E7" w:rsidRDefault="00711692" w:rsidP="00A9744E">
            <w:pPr>
              <w:pStyle w:val="Ttulo6"/>
              <w:numPr>
                <w:ilvl w:val="0"/>
                <w:numId w:val="0"/>
              </w:numPr>
              <w:snapToGrid w:val="0"/>
              <w:rPr>
                <w:rFonts w:ascii="Times" w:hAnsi="Times" w:cs="Times"/>
                <w:color w:val="auto"/>
                <w:sz w:val="22"/>
                <w:szCs w:val="22"/>
              </w:rPr>
            </w:pPr>
            <w:r>
              <w:rPr>
                <w:rFonts w:ascii="Times" w:hAnsi="Times" w:cs="Times"/>
                <w:color w:val="auto"/>
                <w:sz w:val="22"/>
                <w:szCs w:val="22"/>
              </w:rPr>
              <w:t>Redes Móveis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8B06E7" w:rsidRDefault="00711692" w:rsidP="00A9744E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8B06E7" w:rsidRDefault="00711692" w:rsidP="00A9744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8B06E7" w:rsidRDefault="001C213F" w:rsidP="00A9744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692" w:rsidRPr="008B06E7" w:rsidRDefault="009A2DA1" w:rsidP="00A9744E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aps/>
                <w:sz w:val="22"/>
                <w:szCs w:val="22"/>
              </w:rPr>
              <w:t>JASMINE</w:t>
            </w:r>
          </w:p>
        </w:tc>
      </w:tr>
      <w:tr w:rsidR="00711692" w:rsidRPr="00584BBB" w:rsidTr="00A9744E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454F0A" w:rsidRDefault="009378C9" w:rsidP="00A9744E">
            <w:pPr>
              <w:snapToGrid w:val="0"/>
              <w:rPr>
                <w:sz w:val="22"/>
                <w:szCs w:val="22"/>
              </w:rPr>
            </w:pPr>
            <w:r w:rsidRPr="009378C9">
              <w:rPr>
                <w:sz w:val="22"/>
                <w:szCs w:val="22"/>
              </w:rPr>
              <w:t>TC01016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CC4A1B" w:rsidP="00A9744E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DISPOSITIVOS E CIRCUITOS DE RF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CC4A1B" w:rsidP="00A9744E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1C213F" w:rsidP="00A9744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BP12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692" w:rsidRPr="00584BBB" w:rsidRDefault="009A2DA1" w:rsidP="00A9744E">
            <w:pPr>
              <w:snapToGrid w:val="0"/>
              <w:jc w:val="center"/>
              <w:rPr>
                <w:rFonts w:ascii="Times" w:hAnsi="Times" w:cs="Times"/>
                <w:b/>
                <w:caps/>
                <w:sz w:val="22"/>
                <w:szCs w:val="22"/>
              </w:rPr>
            </w:pPr>
            <w:r>
              <w:rPr>
                <w:rFonts w:ascii="Times" w:hAnsi="Times" w:cs="Times"/>
                <w:b/>
                <w:caps/>
                <w:sz w:val="22"/>
                <w:szCs w:val="22"/>
              </w:rPr>
              <w:t>LAMARTINE</w:t>
            </w:r>
          </w:p>
        </w:tc>
      </w:tr>
      <w:tr w:rsidR="00711692" w:rsidRPr="00584BBB" w:rsidTr="00A9744E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454F0A" w:rsidRDefault="009378C9" w:rsidP="00A9744E">
            <w:pPr>
              <w:snapToGrid w:val="0"/>
              <w:rPr>
                <w:sz w:val="22"/>
                <w:szCs w:val="22"/>
              </w:rPr>
            </w:pPr>
            <w:del w:id="61" w:author="Francisco Muller" w:date="2016-09-21T14:18:00Z">
              <w:r w:rsidRPr="009378C9" w:rsidDel="003F74A0">
                <w:rPr>
                  <w:sz w:val="22"/>
                  <w:szCs w:val="22"/>
                </w:rPr>
                <w:delText>EC01080</w:delText>
              </w:r>
            </w:del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CC4A1B" w:rsidP="005B4F40">
            <w:pPr>
              <w:rPr>
                <w:rFonts w:ascii="Times" w:hAnsi="Times" w:cs="Times"/>
                <w:sz w:val="22"/>
                <w:szCs w:val="22"/>
              </w:rPr>
            </w:pPr>
            <w:del w:id="62" w:author="Francisco Muller" w:date="2016-09-21T14:18:00Z">
              <w:r w:rsidDel="003F74A0">
                <w:rPr>
                  <w:rFonts w:ascii="Times" w:hAnsi="Times" w:cs="Times"/>
                  <w:sz w:val="22"/>
                  <w:szCs w:val="22"/>
                </w:rPr>
                <w:delText>Tecnologias de Acesso Banda Larga</w:delText>
              </w:r>
            </w:del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CC4A1B" w:rsidP="00A9744E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  <w:del w:id="63" w:author="Francisco Muller" w:date="2016-09-21T14:18:00Z">
              <w:r w:rsidDel="003F74A0">
                <w:rPr>
                  <w:rFonts w:ascii="Times" w:hAnsi="Times" w:cs="Times"/>
                  <w:b/>
                  <w:bCs/>
                  <w:sz w:val="22"/>
                  <w:szCs w:val="22"/>
                </w:rPr>
                <w:delText>60</w:delText>
              </w:r>
            </w:del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1C213F" w:rsidP="00A9744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del w:id="64" w:author="Francisco Muller" w:date="2016-09-21T14:18:00Z">
              <w:r w:rsidDel="003F74A0">
                <w:rPr>
                  <w:rFonts w:ascii="Times" w:hAnsi="Times" w:cs="Times"/>
                  <w:sz w:val="22"/>
                  <w:szCs w:val="22"/>
                </w:rPr>
                <w:delText>BP1</w:delText>
              </w:r>
              <w:r w:rsidR="003055EF" w:rsidDel="003F74A0">
                <w:rPr>
                  <w:rFonts w:ascii="Times" w:hAnsi="Times" w:cs="Times"/>
                  <w:sz w:val="22"/>
                  <w:szCs w:val="22"/>
                </w:rPr>
                <w:delText>1</w:delText>
              </w:r>
            </w:del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692" w:rsidRPr="00584BBB" w:rsidRDefault="00424F83" w:rsidP="00A9744E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  <w:del w:id="65" w:author="Francisco Muller" w:date="2016-09-21T14:18:00Z">
              <w:r w:rsidDel="003F74A0">
                <w:rPr>
                  <w:rFonts w:ascii="Times" w:hAnsi="Times" w:cs="Times"/>
                  <w:b/>
                  <w:bCs/>
                  <w:caps/>
                  <w:sz w:val="22"/>
                  <w:szCs w:val="22"/>
                </w:rPr>
                <w:delText>JOão</w:delText>
              </w:r>
            </w:del>
          </w:p>
        </w:tc>
      </w:tr>
      <w:tr w:rsidR="00711692" w:rsidRPr="00584BBB" w:rsidTr="00A9744E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454F0A" w:rsidRDefault="00711692" w:rsidP="00A9744E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692" w:rsidRPr="00584BBB" w:rsidRDefault="00711692" w:rsidP="00A9744E">
            <w:pPr>
              <w:snapToGrid w:val="0"/>
              <w:jc w:val="center"/>
              <w:rPr>
                <w:rFonts w:ascii="Times" w:hAnsi="Times" w:cs="Times"/>
                <w:b/>
                <w:bCs/>
                <w:caps/>
                <w:sz w:val="22"/>
                <w:szCs w:val="22"/>
              </w:rPr>
            </w:pPr>
          </w:p>
        </w:tc>
      </w:tr>
      <w:tr w:rsidR="00711692" w:rsidRPr="00584BBB" w:rsidTr="00A9744E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454F0A" w:rsidRDefault="00711692" w:rsidP="00A9744E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11692" w:rsidRPr="00584BBB" w:rsidRDefault="00711692" w:rsidP="00A9744E">
            <w:pPr>
              <w:snapToGrid w:val="0"/>
              <w:rPr>
                <w:rFonts w:ascii="Tahoma" w:hAnsi="Tahoma" w:cs="Tahom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4C022E" w:rsidRDefault="00711692" w:rsidP="00A9744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692" w:rsidRPr="00584BBB" w:rsidRDefault="00711692" w:rsidP="00A9744E">
            <w:pPr>
              <w:snapToGrid w:val="0"/>
              <w:jc w:val="center"/>
              <w:rPr>
                <w:b/>
                <w:bCs/>
                <w:caps/>
                <w:sz w:val="22"/>
                <w:szCs w:val="22"/>
              </w:rPr>
            </w:pPr>
          </w:p>
        </w:tc>
      </w:tr>
      <w:tr w:rsidR="00711692" w:rsidRPr="00584BBB" w:rsidTr="00A9744E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rPr>
                <w:rFonts w:ascii="Tahoma" w:hAnsi="Tahoma" w:cs="Tahom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rFonts w:ascii="Times" w:hAnsi="Times" w:cs="Times"/>
                <w:b/>
                <w:bCs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1692" w:rsidRPr="00584BBB" w:rsidRDefault="00711692" w:rsidP="00A9744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692" w:rsidRPr="00584BBB" w:rsidRDefault="00711692" w:rsidP="00A9744E">
            <w:pPr>
              <w:snapToGrid w:val="0"/>
              <w:jc w:val="center"/>
              <w:rPr>
                <w:b/>
                <w:bCs/>
                <w:caps/>
                <w:color w:val="FF0000"/>
                <w:sz w:val="22"/>
                <w:szCs w:val="22"/>
              </w:rPr>
            </w:pPr>
          </w:p>
        </w:tc>
      </w:tr>
    </w:tbl>
    <w:p w:rsidR="00711692" w:rsidRPr="00584BBB" w:rsidRDefault="00711692" w:rsidP="00711692">
      <w:pPr>
        <w:rPr>
          <w:sz w:val="22"/>
          <w:szCs w:val="22"/>
        </w:rPr>
      </w:pPr>
    </w:p>
    <w:p w:rsidR="00711692" w:rsidRPr="00584BBB" w:rsidRDefault="00711692">
      <w:pPr>
        <w:rPr>
          <w:sz w:val="22"/>
          <w:szCs w:val="22"/>
        </w:rPr>
      </w:pPr>
    </w:p>
    <w:p w:rsidR="00AC6541" w:rsidRPr="006F139F" w:rsidRDefault="00711692">
      <w:pPr>
        <w:pStyle w:val="Ttulo3"/>
        <w:pageBreakBefore/>
        <w:tabs>
          <w:tab w:val="left" w:pos="0"/>
        </w:tabs>
        <w:rPr>
          <w:sz w:val="22"/>
          <w:szCs w:val="22"/>
        </w:rPr>
      </w:pPr>
      <w:r w:rsidRPr="006F139F">
        <w:rPr>
          <w:sz w:val="22"/>
          <w:szCs w:val="22"/>
        </w:rPr>
        <w:lastRenderedPageBreak/>
        <w:t>10</w:t>
      </w:r>
      <w:r w:rsidR="001B1DCB" w:rsidRPr="006F139F">
        <w:rPr>
          <w:sz w:val="22"/>
          <w:szCs w:val="22"/>
        </w:rPr>
        <w:t xml:space="preserve">) HORÁRIO DAS DISCIPLINAS </w:t>
      </w:r>
      <w:r w:rsidR="00AC6541" w:rsidRPr="006F139F">
        <w:rPr>
          <w:sz w:val="22"/>
          <w:szCs w:val="22"/>
        </w:rPr>
        <w:t>- TURNO DA MAN</w:t>
      </w:r>
      <w:r w:rsidR="00BD6A05" w:rsidRPr="006F139F">
        <w:rPr>
          <w:sz w:val="22"/>
          <w:szCs w:val="22"/>
        </w:rPr>
        <w:t>HÃ</w:t>
      </w:r>
      <w:r w:rsidR="00FA0CB2" w:rsidRPr="006F139F">
        <w:rPr>
          <w:sz w:val="22"/>
          <w:szCs w:val="22"/>
        </w:rPr>
        <w:t xml:space="preserve"> E TARDE</w:t>
      </w:r>
      <w:r w:rsidR="00AC6541" w:rsidRPr="006F139F">
        <w:rPr>
          <w:sz w:val="22"/>
          <w:szCs w:val="22"/>
        </w:rPr>
        <w:t xml:space="preserve"> </w:t>
      </w:r>
    </w:p>
    <w:p w:rsidR="00AC6541" w:rsidRPr="00584BBB" w:rsidRDefault="00AC6541" w:rsidP="00FA0CB2">
      <w:pPr>
        <w:pStyle w:val="Ttulo3"/>
        <w:numPr>
          <w:ilvl w:val="0"/>
          <w:numId w:val="0"/>
        </w:numPr>
        <w:jc w:val="left"/>
        <w:rPr>
          <w:sz w:val="22"/>
          <w:szCs w:val="22"/>
        </w:rPr>
      </w:pPr>
    </w:p>
    <w:p w:rsidR="00AC6541" w:rsidRPr="00584BBB" w:rsidRDefault="00AC6541">
      <w:pPr>
        <w:rPr>
          <w:sz w:val="22"/>
          <w:szCs w:val="22"/>
        </w:rPr>
      </w:pPr>
      <w:r w:rsidRPr="00584BBB">
        <w:rPr>
          <w:sz w:val="22"/>
          <w:szCs w:val="22"/>
        </w:rPr>
        <w:t xml:space="preserve">                                                               </w:t>
      </w:r>
    </w:p>
    <w:p w:rsidR="00AC6541" w:rsidRPr="00584BBB" w:rsidRDefault="00AC6541">
      <w:pPr>
        <w:rPr>
          <w:b/>
          <w:bCs/>
          <w:sz w:val="26"/>
          <w:szCs w:val="26"/>
        </w:rPr>
      </w:pPr>
      <w:r w:rsidRPr="00584BBB">
        <w:rPr>
          <w:sz w:val="22"/>
          <w:szCs w:val="22"/>
        </w:rPr>
        <w:t xml:space="preserve">                                                        </w:t>
      </w:r>
      <w:r w:rsidRPr="00584BBB">
        <w:rPr>
          <w:b/>
          <w:bCs/>
          <w:sz w:val="22"/>
          <w:szCs w:val="22"/>
        </w:rPr>
        <w:t xml:space="preserve">     </w:t>
      </w:r>
      <w:r w:rsidRPr="00584BBB">
        <w:rPr>
          <w:b/>
          <w:bCs/>
          <w:sz w:val="26"/>
          <w:szCs w:val="26"/>
        </w:rPr>
        <w:t>OPTATIVAS</w:t>
      </w:r>
      <w:ins w:id="66" w:author="Francisco Muller" w:date="2016-09-21T14:18:00Z">
        <w:r w:rsidR="003F74A0">
          <w:rPr>
            <w:b/>
            <w:bCs/>
            <w:sz w:val="26"/>
            <w:szCs w:val="26"/>
          </w:rPr>
          <w:t xml:space="preserve"> (Ainda falta ajustar hor</w:t>
        </w:r>
      </w:ins>
      <w:ins w:id="67" w:author="Francisco Muller" w:date="2016-09-21T14:19:00Z">
        <w:r w:rsidR="003F74A0">
          <w:rPr>
            <w:b/>
            <w:bCs/>
            <w:sz w:val="26"/>
            <w:szCs w:val="26"/>
          </w:rPr>
          <w:t>ários)</w:t>
        </w:r>
      </w:ins>
    </w:p>
    <w:tbl>
      <w:tblPr>
        <w:tblW w:w="10002" w:type="dxa"/>
        <w:tblInd w:w="-3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3"/>
        <w:gridCol w:w="1672"/>
        <w:gridCol w:w="1708"/>
        <w:gridCol w:w="1869"/>
        <w:gridCol w:w="1512"/>
        <w:gridCol w:w="1798"/>
      </w:tblGrid>
      <w:tr w:rsidR="00AC6541" w:rsidRPr="00584BBB" w:rsidTr="006F139F">
        <w:trPr>
          <w:trHeight w:val="220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Dia/Hora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Sexta</w:t>
            </w:r>
          </w:p>
        </w:tc>
      </w:tr>
      <w:tr w:rsidR="00F144A2" w:rsidRPr="00584BBB" w:rsidTr="00BD389C"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44A2" w:rsidRPr="00584BBB" w:rsidRDefault="00F144A2" w:rsidP="00F144A2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07:30 – 09:10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44A2" w:rsidRPr="00CC1E64" w:rsidRDefault="00F144A2" w:rsidP="00EB3725">
            <w:pPr>
              <w:snapToGrid w:val="0"/>
              <w:jc w:val="center"/>
              <w:rPr>
                <w:bCs/>
                <w:sz w:val="22"/>
                <w:szCs w:val="22"/>
              </w:rPr>
            </w:pPr>
            <w:del w:id="68" w:author="Francisco Muller" w:date="2016-09-26T16:42:00Z">
              <w:r w:rsidRPr="006F139F" w:rsidDel="00F62BCB">
                <w:rPr>
                  <w:rFonts w:ascii="Times" w:hAnsi="Times" w:cs="Times"/>
                  <w:sz w:val="22"/>
                  <w:szCs w:val="22"/>
                </w:rPr>
                <w:delText>Computação Evolucionária</w:delText>
              </w:r>
              <w:r w:rsidDel="00F62BCB">
                <w:rPr>
                  <w:bCs/>
                  <w:sz w:val="22"/>
                  <w:szCs w:val="22"/>
                </w:rPr>
                <w:delText xml:space="preserve"> (COM/TEL)</w:delText>
              </w:r>
              <w:r w:rsidR="00C104AE" w:rsidDel="00F62BCB">
                <w:rPr>
                  <w:bCs/>
                  <w:sz w:val="22"/>
                  <w:szCs w:val="22"/>
                </w:rPr>
                <w:delText xml:space="preserve"> / </w:delText>
              </w:r>
              <w:r w:rsidR="00C104AE" w:rsidDel="00F62BCB">
                <w:rPr>
                  <w:rFonts w:ascii="Times" w:hAnsi="Times" w:cs="Times"/>
                  <w:sz w:val="22"/>
                  <w:szCs w:val="22"/>
                </w:rPr>
                <w:delText>Comunicações Ópticas (COM)</w:delText>
              </w:r>
            </w:del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44A2" w:rsidRPr="006F139F" w:rsidRDefault="00F144A2" w:rsidP="00F144A2">
            <w:pPr>
              <w:snapToGri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44A2" w:rsidRPr="00CC1E64" w:rsidRDefault="00F144A2" w:rsidP="00EB3725">
            <w:pPr>
              <w:snapToGrid w:val="0"/>
              <w:jc w:val="center"/>
              <w:rPr>
                <w:bCs/>
                <w:sz w:val="22"/>
                <w:szCs w:val="22"/>
              </w:rPr>
            </w:pPr>
            <w:del w:id="69" w:author="Francisco Muller" w:date="2016-09-26T16:43:00Z">
              <w:r w:rsidRPr="00CC1E64" w:rsidDel="00F62BCB">
                <w:rPr>
                  <w:bCs/>
                  <w:sz w:val="22"/>
                  <w:szCs w:val="22"/>
                </w:rPr>
                <w:delText>Computação Evolucionária</w:delText>
              </w:r>
              <w:r w:rsidDel="00F62BCB">
                <w:rPr>
                  <w:bCs/>
                  <w:sz w:val="22"/>
                  <w:szCs w:val="22"/>
                </w:rPr>
                <w:delText xml:space="preserve"> (COM/TEL)</w:delText>
              </w:r>
              <w:r w:rsidR="00C104AE" w:rsidDel="00F62BCB">
                <w:rPr>
                  <w:bCs/>
                  <w:sz w:val="22"/>
                  <w:szCs w:val="22"/>
                </w:rPr>
                <w:delText xml:space="preserve"> / </w:delText>
              </w:r>
              <w:r w:rsidR="00C104AE" w:rsidRPr="006F139F" w:rsidDel="00F62BCB">
                <w:rPr>
                  <w:bCs/>
                  <w:sz w:val="22"/>
                  <w:szCs w:val="22"/>
                </w:rPr>
                <w:delText>Comunicações Ópticas (COM)</w:delText>
              </w:r>
            </w:del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44A2" w:rsidRPr="00CC1E64" w:rsidRDefault="00F144A2" w:rsidP="00F144A2">
            <w:pPr>
              <w:snapToGri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44A2" w:rsidRPr="00CC1E64" w:rsidRDefault="00F144A2" w:rsidP="00F144A2">
            <w:pPr>
              <w:snapToGrid w:val="0"/>
              <w:jc w:val="center"/>
              <w:rPr>
                <w:bCs/>
                <w:sz w:val="22"/>
                <w:szCs w:val="22"/>
              </w:rPr>
            </w:pPr>
          </w:p>
        </w:tc>
      </w:tr>
      <w:tr w:rsidR="00F62BCB" w:rsidRPr="00584BBB" w:rsidTr="00BD389C"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584BBB" w:rsidRDefault="00F62BCB" w:rsidP="00F62BCB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09:20 – 11:00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bCs/>
                <w:sz w:val="22"/>
                <w:szCs w:val="22"/>
              </w:rPr>
            </w:pPr>
            <w:ins w:id="70" w:author="Francisco Muller" w:date="2016-09-26T16:43:00Z">
              <w:r w:rsidRPr="000B20A1">
                <w:rPr>
                  <w:rFonts w:ascii="Times" w:hAnsi="Times" w:cs="Times"/>
                  <w:sz w:val="22"/>
                  <w:szCs w:val="22"/>
                </w:rPr>
                <w:t>Redes Móveis</w:t>
              </w:r>
              <w:r>
                <w:rPr>
                  <w:rFonts w:ascii="Times" w:hAnsi="Times" w:cs="Times"/>
                  <w:sz w:val="22"/>
                  <w:szCs w:val="22"/>
                </w:rPr>
                <w:t xml:space="preserve"> (COM)</w:t>
              </w:r>
            </w:ins>
            <w:del w:id="71" w:author="Francisco Muller" w:date="2016-09-26T16:42:00Z">
              <w:r w:rsidRPr="00CC1E64" w:rsidDel="00F62BCB">
                <w:rPr>
                  <w:sz w:val="22"/>
                  <w:szCs w:val="22"/>
                </w:rPr>
                <w:delText>Redes Neurais Artificiais</w:delText>
              </w:r>
              <w:r w:rsidDel="00F62BCB">
                <w:rPr>
                  <w:sz w:val="22"/>
                  <w:szCs w:val="22"/>
                </w:rPr>
                <w:delText xml:space="preserve"> </w:delText>
              </w:r>
              <w:r w:rsidDel="00F62BCB">
                <w:rPr>
                  <w:bCs/>
                  <w:sz w:val="22"/>
                  <w:szCs w:val="22"/>
                </w:rPr>
                <w:delText xml:space="preserve">(COM/TEL) / </w:delText>
              </w:r>
              <w:r w:rsidRPr="008A08BB" w:rsidDel="00F62BCB">
                <w:rPr>
                  <w:rFonts w:ascii="Times" w:hAnsi="Times" w:cs="Times"/>
                  <w:sz w:val="22"/>
                  <w:szCs w:val="22"/>
                </w:rPr>
                <w:delText>Sistemas De Telecomunicações</w:delText>
              </w:r>
              <w:r w:rsidDel="00F62BCB">
                <w:rPr>
                  <w:rFonts w:ascii="Times" w:hAnsi="Times" w:cs="Times"/>
                  <w:sz w:val="22"/>
                  <w:szCs w:val="22"/>
                </w:rPr>
                <w:delText xml:space="preserve"> (COM)</w:delText>
              </w:r>
            </w:del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bCs/>
                <w:sz w:val="22"/>
                <w:szCs w:val="22"/>
              </w:rPr>
            </w:pPr>
            <w:del w:id="72" w:author="Francisco Muller" w:date="2016-09-26T16:44:00Z">
              <w:r w:rsidRPr="006F139F" w:rsidDel="00F62BCB">
                <w:rPr>
                  <w:bCs/>
                  <w:sz w:val="22"/>
                  <w:szCs w:val="22"/>
                </w:rPr>
                <w:delText xml:space="preserve">Teoria das Comunicações (COM) / Teoria de Ondas Guiadas (COM) / </w:delText>
              </w:r>
            </w:del>
            <w:r w:rsidRPr="006F139F">
              <w:rPr>
                <w:bCs/>
                <w:sz w:val="22"/>
                <w:szCs w:val="22"/>
              </w:rPr>
              <w:t>Comunicações digitais II (COM)</w:t>
            </w:r>
            <w:ins w:id="73" w:author="Francisco Muller" w:date="2016-09-26T16:45:00Z">
              <w:r>
                <w:rPr>
                  <w:bCs/>
                  <w:sz w:val="22"/>
                  <w:szCs w:val="22"/>
                </w:rPr>
                <w:t xml:space="preserve"> </w:t>
              </w:r>
              <w:r w:rsidRPr="006F139F">
                <w:rPr>
                  <w:bCs/>
                  <w:sz w:val="22"/>
                  <w:szCs w:val="22"/>
                </w:rPr>
                <w:t>/ Circuitos Elétricos II (COM)</w:t>
              </w:r>
            </w:ins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bCs/>
                <w:sz w:val="22"/>
                <w:szCs w:val="22"/>
              </w:rPr>
            </w:pPr>
            <w:ins w:id="74" w:author="Francisco Muller" w:date="2016-09-26T16:43:00Z">
              <w:r w:rsidRPr="000B20A1">
                <w:rPr>
                  <w:rFonts w:ascii="Times" w:hAnsi="Times" w:cs="Times"/>
                  <w:sz w:val="22"/>
                  <w:szCs w:val="22"/>
                </w:rPr>
                <w:t>Redes Móveis</w:t>
              </w:r>
              <w:r>
                <w:rPr>
                  <w:rFonts w:ascii="Times" w:hAnsi="Times" w:cs="Times"/>
                  <w:sz w:val="22"/>
                  <w:szCs w:val="22"/>
                </w:rPr>
                <w:t xml:space="preserve"> (COM)</w:t>
              </w:r>
            </w:ins>
            <w:del w:id="75" w:author="Francisco Muller" w:date="2016-09-26T16:43:00Z">
              <w:r w:rsidRPr="00170149" w:rsidDel="00F62BCB">
                <w:rPr>
                  <w:bCs/>
                  <w:sz w:val="22"/>
                  <w:szCs w:val="22"/>
                </w:rPr>
                <w:delText xml:space="preserve">Redes Neurais Artificiais </w:delText>
              </w:r>
              <w:r w:rsidDel="00F62BCB">
                <w:rPr>
                  <w:bCs/>
                  <w:sz w:val="22"/>
                  <w:szCs w:val="22"/>
                </w:rPr>
                <w:delText xml:space="preserve">(COM/TEL) / </w:delText>
              </w:r>
              <w:r w:rsidRPr="006F139F" w:rsidDel="00F62BCB">
                <w:rPr>
                  <w:bCs/>
                  <w:sz w:val="22"/>
                  <w:szCs w:val="22"/>
                </w:rPr>
                <w:delText>Sistemas De Telecomunicações (COM)</w:delText>
              </w:r>
            </w:del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bCs/>
                <w:sz w:val="22"/>
                <w:szCs w:val="22"/>
              </w:rPr>
            </w:pPr>
            <w:del w:id="76" w:author="Francisco Muller" w:date="2016-09-26T16:44:00Z">
              <w:r w:rsidRPr="006F139F" w:rsidDel="00F62BCB">
                <w:rPr>
                  <w:bCs/>
                  <w:sz w:val="22"/>
                  <w:szCs w:val="22"/>
                </w:rPr>
                <w:delText xml:space="preserve">Teoria das Comunicações (COM) / Teoria de Ondas Guiadas (COM) / </w:delText>
              </w:r>
            </w:del>
            <w:r w:rsidRPr="006F139F">
              <w:rPr>
                <w:bCs/>
                <w:sz w:val="22"/>
                <w:szCs w:val="22"/>
              </w:rPr>
              <w:t>Comunicações digitais II (COM)</w:t>
            </w:r>
            <w:ins w:id="77" w:author="Francisco Muller" w:date="2016-09-26T16:45:00Z">
              <w:r>
                <w:rPr>
                  <w:bCs/>
                  <w:sz w:val="22"/>
                  <w:szCs w:val="22"/>
                </w:rPr>
                <w:t xml:space="preserve"> </w:t>
              </w:r>
              <w:r w:rsidRPr="006F139F">
                <w:rPr>
                  <w:bCs/>
                  <w:sz w:val="22"/>
                  <w:szCs w:val="22"/>
                </w:rPr>
                <w:t>/ Circuitos Elétricos II (COM)</w:t>
              </w:r>
            </w:ins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bCs/>
                <w:sz w:val="22"/>
                <w:szCs w:val="22"/>
              </w:rPr>
            </w:pPr>
          </w:p>
        </w:tc>
      </w:tr>
      <w:tr w:rsidR="00F62BCB" w:rsidRPr="00584BBB" w:rsidTr="00BD389C"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584BBB" w:rsidRDefault="00F62BCB" w:rsidP="00F62BCB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11:10 – 12:50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sz w:val="22"/>
                <w:szCs w:val="22"/>
              </w:rPr>
            </w:pPr>
            <w:ins w:id="78" w:author="Francisco Muller" w:date="2016-09-26T16:43:00Z">
              <w:r w:rsidRPr="006F139F">
                <w:rPr>
                  <w:bCs/>
                  <w:sz w:val="22"/>
                  <w:szCs w:val="22"/>
                </w:rPr>
                <w:t>Dispositivos e Circuitos de RF (COM)</w:t>
              </w:r>
            </w:ins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Antenas e Propagação (COM)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sz w:val="22"/>
                <w:szCs w:val="22"/>
              </w:rPr>
            </w:pPr>
            <w:ins w:id="79" w:author="Francisco Muller" w:date="2016-09-26T16:43:00Z">
              <w:r w:rsidRPr="006F139F">
                <w:rPr>
                  <w:bCs/>
                  <w:sz w:val="22"/>
                  <w:szCs w:val="22"/>
                </w:rPr>
                <w:t>Dispositivos e Circuitos de RF (COM)</w:t>
              </w:r>
            </w:ins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Antenas e Propagação (COM)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bCs/>
                <w:sz w:val="22"/>
                <w:szCs w:val="22"/>
              </w:rPr>
            </w:pPr>
          </w:p>
        </w:tc>
      </w:tr>
      <w:tr w:rsidR="006E6999" w:rsidRPr="00584BBB" w:rsidTr="00BD389C"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6E6999" w:rsidRPr="00584BBB" w:rsidRDefault="006E6999" w:rsidP="006E6999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6E6999" w:rsidRPr="00CC1E64" w:rsidRDefault="006E6999" w:rsidP="006E6999">
            <w:pPr>
              <w:snapToGrid w:val="0"/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6E6999" w:rsidRPr="00CC1E64" w:rsidRDefault="006E6999" w:rsidP="006E6999">
            <w:pPr>
              <w:snapToGrid w:val="0"/>
              <w:jc w:val="center"/>
              <w:rPr>
                <w:rFonts w:eastAsia="Arial Unicode MS"/>
                <w:bCs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6E6999" w:rsidRPr="00CC1E64" w:rsidRDefault="006E6999" w:rsidP="006E6999">
            <w:pPr>
              <w:snapToGrid w:val="0"/>
              <w:jc w:val="center"/>
              <w:rPr>
                <w:rFonts w:eastAsia="Arial Unicode MS"/>
                <w:bCs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6E6999" w:rsidRPr="00CC1E64" w:rsidRDefault="006E6999" w:rsidP="006E6999">
            <w:pPr>
              <w:snapToGrid w:val="0"/>
              <w:jc w:val="center"/>
              <w:rPr>
                <w:rFonts w:eastAsia="Arial Unicode MS"/>
                <w:bCs/>
                <w:sz w:val="22"/>
                <w:szCs w:val="22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6E6999" w:rsidRPr="00CC1E64" w:rsidRDefault="006E6999" w:rsidP="006E6999">
            <w:pPr>
              <w:snapToGrid w:val="0"/>
              <w:jc w:val="center"/>
              <w:rPr>
                <w:rFonts w:eastAsia="Arial Unicode MS"/>
                <w:bCs/>
                <w:sz w:val="22"/>
                <w:szCs w:val="22"/>
              </w:rPr>
            </w:pPr>
          </w:p>
        </w:tc>
      </w:tr>
      <w:tr w:rsidR="00F62BCB" w:rsidRPr="00584BBB" w:rsidTr="00BD389C"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584BBB" w:rsidRDefault="00F62BCB" w:rsidP="00F62BCB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14:50 – 16:30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bCs/>
                <w:sz w:val="22"/>
                <w:szCs w:val="22"/>
              </w:rPr>
            </w:pPr>
            <w:ins w:id="80" w:author="Francisco Muller" w:date="2016-09-26T16:42:00Z">
              <w:r w:rsidRPr="006F139F">
                <w:rPr>
                  <w:rFonts w:ascii="Times" w:hAnsi="Times" w:cs="Times"/>
                  <w:sz w:val="22"/>
                  <w:szCs w:val="22"/>
                </w:rPr>
                <w:t>Computação Evolucionária</w:t>
              </w:r>
              <w:r>
                <w:rPr>
                  <w:bCs/>
                  <w:sz w:val="22"/>
                  <w:szCs w:val="22"/>
                </w:rPr>
                <w:t xml:space="preserve"> (COM/TEL) / </w:t>
              </w:r>
              <w:r>
                <w:rPr>
                  <w:rFonts w:ascii="Times" w:hAnsi="Times" w:cs="Times"/>
                  <w:sz w:val="22"/>
                  <w:szCs w:val="22"/>
                </w:rPr>
                <w:t>Comunicações Ópticas (COM)</w:t>
              </w:r>
            </w:ins>
            <w:del w:id="81" w:author="Francisco Muller" w:date="2016-09-26T16:42:00Z">
              <w:r w:rsidRPr="000B20A1" w:rsidDel="000A1B06">
                <w:rPr>
                  <w:rFonts w:ascii="Times" w:hAnsi="Times" w:cs="Times"/>
                  <w:sz w:val="22"/>
                  <w:szCs w:val="22"/>
                </w:rPr>
                <w:delText>Redes Móveis</w:delText>
              </w:r>
              <w:r w:rsidDel="000A1B06">
                <w:rPr>
                  <w:rFonts w:ascii="Times" w:hAnsi="Times" w:cs="Times"/>
                  <w:sz w:val="22"/>
                  <w:szCs w:val="22"/>
                </w:rPr>
                <w:delText xml:space="preserve"> (COM)</w:delText>
              </w:r>
            </w:del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bCs/>
                <w:color w:val="FF0000"/>
                <w:sz w:val="22"/>
                <w:szCs w:val="22"/>
              </w:rPr>
            </w:pPr>
            <w:del w:id="82" w:author="Francisco Muller" w:date="2016-09-21T14:18:00Z">
              <w:r w:rsidRPr="00E4455D" w:rsidDel="003F74A0">
                <w:rPr>
                  <w:bCs/>
                  <w:sz w:val="22"/>
                  <w:szCs w:val="22"/>
                </w:rPr>
                <w:delText>Tecnologias de Acesso Banda Larga (TEL)</w:delText>
              </w:r>
            </w:del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bCs/>
                <w:sz w:val="22"/>
                <w:szCs w:val="22"/>
              </w:rPr>
            </w:pPr>
            <w:ins w:id="83" w:author="Francisco Muller" w:date="2016-09-26T16:43:00Z">
              <w:r w:rsidRPr="00CC1E64">
                <w:rPr>
                  <w:bCs/>
                  <w:sz w:val="22"/>
                  <w:szCs w:val="22"/>
                </w:rPr>
                <w:t>Computação Evolucionária</w:t>
              </w:r>
              <w:r>
                <w:rPr>
                  <w:bCs/>
                  <w:sz w:val="22"/>
                  <w:szCs w:val="22"/>
                </w:rPr>
                <w:t xml:space="preserve"> (COM/TEL) / </w:t>
              </w:r>
              <w:r w:rsidRPr="006F139F">
                <w:rPr>
                  <w:bCs/>
                  <w:sz w:val="22"/>
                  <w:szCs w:val="22"/>
                </w:rPr>
                <w:t>Comunicações Ópticas (COM)</w:t>
              </w:r>
            </w:ins>
            <w:del w:id="84" w:author="Francisco Muller" w:date="2016-09-26T16:43:00Z">
              <w:r w:rsidRPr="000B20A1" w:rsidDel="00F62BCB">
                <w:rPr>
                  <w:rFonts w:ascii="Times" w:hAnsi="Times" w:cs="Times"/>
                  <w:sz w:val="22"/>
                  <w:szCs w:val="22"/>
                </w:rPr>
                <w:delText>Redes Móveis</w:delText>
              </w:r>
              <w:r w:rsidDel="00F62BCB">
                <w:rPr>
                  <w:rFonts w:ascii="Times" w:hAnsi="Times" w:cs="Times"/>
                  <w:sz w:val="22"/>
                  <w:szCs w:val="22"/>
                </w:rPr>
                <w:delText xml:space="preserve"> (COM)</w:delText>
              </w:r>
            </w:del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bCs/>
                <w:color w:val="FF0000"/>
                <w:sz w:val="22"/>
                <w:szCs w:val="22"/>
              </w:rPr>
            </w:pPr>
            <w:del w:id="85" w:author="Francisco Muller" w:date="2016-09-21T14:18:00Z">
              <w:r w:rsidRPr="00E4455D" w:rsidDel="003F74A0">
                <w:rPr>
                  <w:bCs/>
                  <w:sz w:val="22"/>
                  <w:szCs w:val="22"/>
                </w:rPr>
                <w:delText>Tecnologias de Acesso Banda Larga (TEL)</w:delText>
              </w:r>
            </w:del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bCs/>
                <w:sz w:val="22"/>
                <w:szCs w:val="22"/>
              </w:rPr>
            </w:pPr>
          </w:p>
        </w:tc>
      </w:tr>
      <w:tr w:rsidR="00F62BCB" w:rsidRPr="00584BBB" w:rsidTr="00BD389C"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584BBB" w:rsidRDefault="00F62BCB" w:rsidP="00F62BCB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16:40 – 18:20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bCs/>
                <w:sz w:val="22"/>
                <w:szCs w:val="22"/>
              </w:rPr>
            </w:pPr>
            <w:ins w:id="86" w:author="Francisco Muller" w:date="2016-09-26T16:42:00Z">
              <w:r w:rsidRPr="00CC1E64">
                <w:rPr>
                  <w:sz w:val="22"/>
                  <w:szCs w:val="22"/>
                </w:rPr>
                <w:t>Redes Neurais Artificiais</w:t>
              </w:r>
              <w:r>
                <w:rPr>
                  <w:sz w:val="22"/>
                  <w:szCs w:val="22"/>
                </w:rPr>
                <w:t xml:space="preserve"> </w:t>
              </w:r>
              <w:r>
                <w:rPr>
                  <w:bCs/>
                  <w:sz w:val="22"/>
                  <w:szCs w:val="22"/>
                </w:rPr>
                <w:t xml:space="preserve">(COM/TEL) / </w:t>
              </w:r>
              <w:r w:rsidRPr="008A08BB">
                <w:rPr>
                  <w:rFonts w:ascii="Times" w:hAnsi="Times" w:cs="Times"/>
                  <w:sz w:val="22"/>
                  <w:szCs w:val="22"/>
                </w:rPr>
                <w:t>Sistemas De Telecomunicações</w:t>
              </w:r>
              <w:r>
                <w:rPr>
                  <w:rFonts w:ascii="Times" w:hAnsi="Times" w:cs="Times"/>
                  <w:sz w:val="22"/>
                  <w:szCs w:val="22"/>
                </w:rPr>
                <w:t xml:space="preserve"> (COM)</w:t>
              </w:r>
            </w:ins>
            <w:del w:id="87" w:author="Francisco Muller" w:date="2016-09-26T16:42:00Z">
              <w:r w:rsidRPr="000B20A1" w:rsidDel="000A1B06">
                <w:rPr>
                  <w:rFonts w:ascii="Times" w:hAnsi="Times" w:cs="Times"/>
                  <w:sz w:val="22"/>
                  <w:szCs w:val="22"/>
                </w:rPr>
                <w:delText>Dispositivos e Circuitos de RF</w:delText>
              </w:r>
              <w:r w:rsidDel="000A1B06">
                <w:rPr>
                  <w:rFonts w:ascii="Times" w:hAnsi="Times" w:cs="Times"/>
                  <w:sz w:val="22"/>
                  <w:szCs w:val="22"/>
                </w:rPr>
                <w:delText xml:space="preserve"> (COM)</w:delText>
              </w:r>
            </w:del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170149" w:rsidRDefault="00F62BCB" w:rsidP="00F62BCB">
            <w:pPr>
              <w:snapToGrid w:val="0"/>
              <w:jc w:val="center"/>
              <w:rPr>
                <w:bCs/>
                <w:sz w:val="22"/>
                <w:szCs w:val="22"/>
              </w:rPr>
            </w:pPr>
            <w:ins w:id="88" w:author="Francisco Muller" w:date="2016-09-26T16:44:00Z">
              <w:r w:rsidRPr="006F139F">
                <w:rPr>
                  <w:bCs/>
                  <w:sz w:val="22"/>
                  <w:szCs w:val="22"/>
                </w:rPr>
                <w:t xml:space="preserve">Teoria das Comunicações (COM) / Teoria de Ondas Guiadas (COM) </w:t>
              </w:r>
            </w:ins>
            <w:del w:id="89" w:author="Francisco Muller" w:date="2016-09-26T16:45:00Z">
              <w:r w:rsidRPr="006F139F" w:rsidDel="00F62BCB">
                <w:rPr>
                  <w:bCs/>
                  <w:sz w:val="22"/>
                  <w:szCs w:val="22"/>
                </w:rPr>
                <w:delText>Circuitos Elétricos II (COM)</w:delText>
              </w:r>
            </w:del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bCs/>
                <w:sz w:val="22"/>
                <w:szCs w:val="22"/>
              </w:rPr>
            </w:pPr>
            <w:ins w:id="90" w:author="Francisco Muller" w:date="2016-09-26T16:43:00Z">
              <w:r w:rsidRPr="00170149">
                <w:rPr>
                  <w:bCs/>
                  <w:sz w:val="22"/>
                  <w:szCs w:val="22"/>
                </w:rPr>
                <w:t xml:space="preserve">Redes Neurais Artificiais </w:t>
              </w:r>
              <w:r>
                <w:rPr>
                  <w:bCs/>
                  <w:sz w:val="22"/>
                  <w:szCs w:val="22"/>
                </w:rPr>
                <w:t xml:space="preserve">(COM/TEL) / </w:t>
              </w:r>
              <w:r w:rsidRPr="006F139F">
                <w:rPr>
                  <w:bCs/>
                  <w:sz w:val="22"/>
                  <w:szCs w:val="22"/>
                </w:rPr>
                <w:t>Sistemas De Telecomunicações (COM)</w:t>
              </w:r>
            </w:ins>
            <w:del w:id="91" w:author="Francisco Muller" w:date="2016-09-26T16:43:00Z">
              <w:r w:rsidRPr="006F139F" w:rsidDel="00F62BCB">
                <w:rPr>
                  <w:bCs/>
                  <w:sz w:val="22"/>
                  <w:szCs w:val="22"/>
                </w:rPr>
                <w:delText>Dispositivos e Circuitos de RF (COM)</w:delText>
              </w:r>
            </w:del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2BCB" w:rsidRPr="006F139F" w:rsidRDefault="00F62BCB" w:rsidP="00F62BCB">
            <w:pPr>
              <w:snapToGrid w:val="0"/>
              <w:rPr>
                <w:bCs/>
                <w:sz w:val="22"/>
                <w:szCs w:val="22"/>
              </w:rPr>
            </w:pPr>
            <w:ins w:id="92" w:author="Francisco Muller" w:date="2016-09-26T16:44:00Z">
              <w:r w:rsidRPr="006F139F">
                <w:rPr>
                  <w:bCs/>
                  <w:sz w:val="22"/>
                  <w:szCs w:val="22"/>
                </w:rPr>
                <w:t>Teoria das Comunicações (COM) / Teoria de Ondas Guiadas (COM)</w:t>
              </w:r>
            </w:ins>
            <w:del w:id="93" w:author="Francisco Muller" w:date="2016-09-26T16:45:00Z">
              <w:r w:rsidRPr="006F139F" w:rsidDel="00F62BCB">
                <w:rPr>
                  <w:bCs/>
                  <w:sz w:val="22"/>
                  <w:szCs w:val="22"/>
                </w:rPr>
                <w:delText>Circuitos Elétricos II (COM)</w:delText>
              </w:r>
            </w:del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2BCB" w:rsidRPr="00CC1E64" w:rsidRDefault="00F62BCB" w:rsidP="00F62BCB">
            <w:pPr>
              <w:snapToGrid w:val="0"/>
              <w:jc w:val="center"/>
              <w:rPr>
                <w:rFonts w:eastAsia="Arial Unicode MS"/>
                <w:bCs/>
                <w:sz w:val="22"/>
                <w:szCs w:val="22"/>
              </w:rPr>
            </w:pPr>
          </w:p>
        </w:tc>
      </w:tr>
      <w:tr w:rsidR="00C104AE" w:rsidRPr="00584BBB" w:rsidTr="00BD389C"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04AE" w:rsidRPr="00584BBB" w:rsidRDefault="00C104AE" w:rsidP="00C104AE">
            <w:pPr>
              <w:snapToGrid w:val="0"/>
              <w:jc w:val="center"/>
              <w:rPr>
                <w:sz w:val="22"/>
                <w:szCs w:val="22"/>
              </w:rPr>
            </w:pPr>
            <w:r w:rsidRPr="00584BBB">
              <w:rPr>
                <w:sz w:val="22"/>
                <w:szCs w:val="22"/>
              </w:rPr>
              <w:t>18:30 – 20:10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04AE" w:rsidRPr="00CC1E64" w:rsidRDefault="0015125B" w:rsidP="00C104AE">
            <w:pPr>
              <w:snapToGrid w:val="0"/>
              <w:jc w:val="center"/>
              <w:rPr>
                <w:bCs/>
                <w:sz w:val="22"/>
                <w:szCs w:val="22"/>
              </w:rPr>
            </w:pPr>
            <w:ins w:id="94" w:author="Francisco Muller" w:date="2016-09-26T17:37:00Z">
              <w:r>
                <w:rPr>
                  <w:bCs/>
                  <w:sz w:val="22"/>
                  <w:szCs w:val="22"/>
                </w:rPr>
                <w:t>Computaç</w:t>
              </w:r>
            </w:ins>
            <w:ins w:id="95" w:author="Francisco Muller" w:date="2016-09-26T17:38:00Z">
              <w:r>
                <w:rPr>
                  <w:bCs/>
                  <w:sz w:val="22"/>
                  <w:szCs w:val="22"/>
                </w:rPr>
                <w:t>ão Quântica – Tóp. Esp. Em Telecom. I</w:t>
              </w:r>
            </w:ins>
            <w:ins w:id="96" w:author="Francisco Muller" w:date="2016-09-26T17:39:00Z">
              <w:r w:rsidR="008463A8">
                <w:rPr>
                  <w:bCs/>
                  <w:sz w:val="22"/>
                  <w:szCs w:val="22"/>
                </w:rPr>
                <w:t xml:space="preserve"> (COM/TEL)</w:t>
              </w:r>
            </w:ins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04AE" w:rsidRPr="00CC1E64" w:rsidRDefault="00C104AE" w:rsidP="00C104AE">
            <w:pPr>
              <w:snapToGrid w:val="0"/>
              <w:jc w:val="center"/>
              <w:rPr>
                <w:rFonts w:eastAsia="Arial Unicode MS"/>
                <w:bCs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04AE" w:rsidRPr="00CC1E64" w:rsidRDefault="0015125B" w:rsidP="00C104AE">
            <w:pPr>
              <w:snapToGrid w:val="0"/>
              <w:jc w:val="center"/>
              <w:rPr>
                <w:bCs/>
                <w:sz w:val="22"/>
                <w:szCs w:val="22"/>
              </w:rPr>
            </w:pPr>
            <w:ins w:id="97" w:author="Francisco Muller" w:date="2016-09-26T17:38:00Z">
              <w:r>
                <w:rPr>
                  <w:bCs/>
                  <w:sz w:val="22"/>
                  <w:szCs w:val="22"/>
                </w:rPr>
                <w:t>Computação Quântica – Tóp. Esp. Em Telecom. I</w:t>
              </w:r>
            </w:ins>
            <w:ins w:id="98" w:author="Francisco Muller" w:date="2016-09-26T17:39:00Z">
              <w:r w:rsidR="008463A8">
                <w:rPr>
                  <w:bCs/>
                  <w:sz w:val="22"/>
                  <w:szCs w:val="22"/>
                </w:rPr>
                <w:t xml:space="preserve"> (COM/TEL)</w:t>
              </w:r>
            </w:ins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04AE" w:rsidRPr="00CC1E64" w:rsidRDefault="00C104AE" w:rsidP="00C104AE">
            <w:pPr>
              <w:snapToGrid w:val="0"/>
              <w:jc w:val="center"/>
              <w:rPr>
                <w:rFonts w:eastAsia="Arial Unicode MS"/>
                <w:bCs/>
                <w:sz w:val="22"/>
                <w:szCs w:val="22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4AE" w:rsidRPr="00CC1E64" w:rsidRDefault="00C104AE" w:rsidP="00C104AE">
            <w:pPr>
              <w:snapToGrid w:val="0"/>
              <w:jc w:val="center"/>
              <w:rPr>
                <w:rFonts w:eastAsia="Arial Unicode MS"/>
                <w:bCs/>
                <w:sz w:val="22"/>
                <w:szCs w:val="22"/>
              </w:rPr>
            </w:pPr>
          </w:p>
        </w:tc>
      </w:tr>
    </w:tbl>
    <w:p w:rsidR="00AC6541" w:rsidRPr="00584BBB" w:rsidRDefault="00AC6541"/>
    <w:p w:rsidR="00AC6541" w:rsidRPr="00584BBB" w:rsidRDefault="00AC6541">
      <w:pPr>
        <w:rPr>
          <w:i/>
          <w:iCs/>
          <w:sz w:val="22"/>
          <w:szCs w:val="22"/>
        </w:rPr>
      </w:pPr>
    </w:p>
    <w:p w:rsidR="00AC6541" w:rsidRPr="00584BBB" w:rsidRDefault="00AC6541">
      <w:pPr>
        <w:rPr>
          <w:i/>
          <w:iCs/>
          <w:sz w:val="22"/>
          <w:szCs w:val="22"/>
        </w:rPr>
      </w:pPr>
    </w:p>
    <w:tbl>
      <w:tblPr>
        <w:tblW w:w="12558" w:type="dxa"/>
        <w:tblInd w:w="-3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2"/>
        <w:gridCol w:w="4961"/>
        <w:gridCol w:w="838"/>
        <w:gridCol w:w="1041"/>
        <w:gridCol w:w="1809"/>
        <w:gridCol w:w="2597"/>
      </w:tblGrid>
      <w:tr w:rsidR="00AC6541" w:rsidRPr="00584BBB" w:rsidTr="003753F1">
        <w:trPr>
          <w:gridAfter w:val="1"/>
          <w:wAfter w:w="2597" w:type="dxa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Disciplina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Turma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Sala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584BBB" w:rsidRDefault="00AC654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84BBB">
              <w:rPr>
                <w:b/>
                <w:sz w:val="22"/>
                <w:szCs w:val="22"/>
              </w:rPr>
              <w:t>Professor</w:t>
            </w:r>
          </w:p>
        </w:tc>
      </w:tr>
      <w:tr w:rsidR="00AC6541" w:rsidRPr="001B1DCB" w:rsidTr="003753F1">
        <w:trPr>
          <w:gridAfter w:val="1"/>
          <w:wAfter w:w="2597" w:type="dxa"/>
        </w:trPr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1B1DC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TE05204</w:t>
            </w: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1B1DC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 xml:space="preserve">COMPUTAÇÃO EVOLUCIONÁRIA/ Top. </w:t>
            </w:r>
            <w:proofErr w:type="spellStart"/>
            <w:r w:rsidRPr="001B1DCB">
              <w:rPr>
                <w:rFonts w:ascii="Times" w:hAnsi="Times" w:cs="Times"/>
                <w:sz w:val="22"/>
                <w:szCs w:val="22"/>
              </w:rPr>
              <w:t>Es.Eng</w:t>
            </w:r>
            <w:proofErr w:type="spellEnd"/>
            <w:r w:rsidRPr="001B1DCB">
              <w:rPr>
                <w:rFonts w:ascii="Times" w:hAnsi="Times" w:cs="Times"/>
                <w:sz w:val="22"/>
                <w:szCs w:val="22"/>
              </w:rPr>
              <w:t>. Computação I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1B1DC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1B1DCB" w:rsidRDefault="003055EF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BP11</w:t>
            </w:r>
          </w:p>
        </w:tc>
        <w:tc>
          <w:tcPr>
            <w:tcW w:w="1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1B1DC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LIMÃO</w:t>
            </w:r>
          </w:p>
        </w:tc>
      </w:tr>
      <w:tr w:rsidR="00723942" w:rsidRPr="001B1DCB" w:rsidTr="003753F1">
        <w:trPr>
          <w:gridAfter w:val="1"/>
          <w:wAfter w:w="2597" w:type="dxa"/>
        </w:trPr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942" w:rsidRPr="001B1DCB" w:rsidRDefault="00454F0A" w:rsidP="00723942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TC01027/ TE11016</w:t>
            </w: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942" w:rsidRPr="001B1DCB" w:rsidRDefault="00723942" w:rsidP="00723942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Técnicas de Otimização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942" w:rsidRPr="001B1DCB" w:rsidRDefault="00723942" w:rsidP="00723942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942" w:rsidRPr="00584BBB" w:rsidRDefault="003055EF" w:rsidP="00723942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BP12</w:t>
            </w:r>
          </w:p>
        </w:tc>
        <w:tc>
          <w:tcPr>
            <w:tcW w:w="1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942" w:rsidRPr="001B1DCB" w:rsidRDefault="00723942" w:rsidP="00723942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AC6541" w:rsidRPr="001B1DCB" w:rsidTr="003753F1">
        <w:trPr>
          <w:gridAfter w:val="1"/>
          <w:wAfter w:w="2597" w:type="dxa"/>
        </w:trPr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1B1DC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TE05212</w:t>
            </w: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1B1DC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REDES NEURAIS ARTIFICIAIS/ Top. Especia</w:t>
            </w:r>
            <w:r w:rsidR="00F144A2">
              <w:rPr>
                <w:rFonts w:ascii="Times" w:hAnsi="Times" w:cs="Times"/>
                <w:sz w:val="22"/>
                <w:szCs w:val="22"/>
              </w:rPr>
              <w:t>i</w:t>
            </w:r>
            <w:r w:rsidRPr="001B1DCB">
              <w:rPr>
                <w:rFonts w:ascii="Times" w:hAnsi="Times" w:cs="Times"/>
                <w:sz w:val="22"/>
                <w:szCs w:val="22"/>
              </w:rPr>
              <w:t>s em Automação e Processos I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1B1DC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1B1DCB" w:rsidRDefault="003055EF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BP10</w:t>
            </w:r>
          </w:p>
        </w:tc>
        <w:tc>
          <w:tcPr>
            <w:tcW w:w="1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1B1DC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EURÍPEDES</w:t>
            </w:r>
          </w:p>
        </w:tc>
      </w:tr>
      <w:tr w:rsidR="00AC6541" w:rsidRPr="001B1DCB" w:rsidTr="003753F1">
        <w:trPr>
          <w:gridAfter w:val="1"/>
          <w:wAfter w:w="2597" w:type="dxa"/>
        </w:trPr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1B1DCB" w:rsidRDefault="00542D38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TC01017</w:t>
            </w: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1B1DCB" w:rsidRDefault="00542D38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COMUNICAÇÕES</w:t>
            </w:r>
            <w:r w:rsidR="00AC6541" w:rsidRPr="001B1DCB">
              <w:rPr>
                <w:rFonts w:ascii="Times" w:hAnsi="Times" w:cs="Times"/>
                <w:sz w:val="22"/>
                <w:szCs w:val="22"/>
              </w:rPr>
              <w:t xml:space="preserve"> ÓPTICAS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1B1DC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1B1DCB" w:rsidRDefault="003055EF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BP10</w:t>
            </w:r>
          </w:p>
        </w:tc>
        <w:tc>
          <w:tcPr>
            <w:tcW w:w="1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1B1DC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AC6541" w:rsidRPr="001B1DCB" w:rsidTr="003753F1">
        <w:trPr>
          <w:gridAfter w:val="1"/>
          <w:wAfter w:w="2597" w:type="dxa"/>
        </w:trPr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1B1DCB" w:rsidRDefault="00542D38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TC01019</w:t>
            </w: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1B1DCB" w:rsidRDefault="00AC6541" w:rsidP="00542D38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 xml:space="preserve">SISTEMAS </w:t>
            </w:r>
            <w:proofErr w:type="gramStart"/>
            <w:r w:rsidRPr="001B1DCB">
              <w:rPr>
                <w:rFonts w:ascii="Times" w:hAnsi="Times" w:cs="Times"/>
                <w:sz w:val="22"/>
                <w:szCs w:val="22"/>
              </w:rPr>
              <w:t>DE  TELECOMUNICAÇÕES</w:t>
            </w:r>
            <w:proofErr w:type="gramEnd"/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1B1DC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1B1DCB" w:rsidRDefault="003055EF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BP12</w:t>
            </w:r>
          </w:p>
        </w:tc>
        <w:tc>
          <w:tcPr>
            <w:tcW w:w="1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1B1DC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AC6541" w:rsidRPr="001B1DCB" w:rsidTr="003753F1">
        <w:trPr>
          <w:gridAfter w:val="1"/>
          <w:wAfter w:w="2597" w:type="dxa"/>
          <w:trHeight w:val="756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1B1DC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TC01005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541" w:rsidRPr="001B1DCB" w:rsidRDefault="00AC654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CIRCUITOS ELÉTRICOS II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1B1DCB" w:rsidRDefault="00AC654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C6541" w:rsidRPr="001B1DCB" w:rsidRDefault="003055EF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541" w:rsidRPr="001B1DCB" w:rsidRDefault="007D648A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João </w:t>
            </w:r>
            <w:proofErr w:type="spellStart"/>
            <w:r>
              <w:rPr>
                <w:rFonts w:ascii="Times" w:hAnsi="Times" w:cs="Times"/>
                <w:sz w:val="22"/>
                <w:szCs w:val="22"/>
              </w:rPr>
              <w:t>Aberides</w:t>
            </w:r>
            <w:proofErr w:type="spellEnd"/>
          </w:p>
        </w:tc>
      </w:tr>
      <w:tr w:rsidR="00317BFE" w:rsidRPr="001B1DCB" w:rsidTr="006F139F">
        <w:trPr>
          <w:gridAfter w:val="1"/>
          <w:wAfter w:w="2597" w:type="dxa"/>
          <w:trHeight w:val="756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BFE" w:rsidRPr="001B1DCB" w:rsidRDefault="00317BFE" w:rsidP="00317BFE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9378C9">
              <w:rPr>
                <w:sz w:val="22"/>
                <w:szCs w:val="22"/>
              </w:rPr>
              <w:t>EC01080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BFE" w:rsidRPr="001B1DCB" w:rsidRDefault="00317BFE" w:rsidP="00317BFE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Tecnologias de Acesso Banda Larga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BFE" w:rsidRPr="001B1DCB" w:rsidRDefault="00317BFE" w:rsidP="00317BF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BFE" w:rsidRPr="001B1DCB" w:rsidRDefault="003055EF" w:rsidP="00317BFE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BFE" w:rsidRPr="001B1DCB" w:rsidRDefault="00317BFE" w:rsidP="00317BFE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3753F1" w:rsidRPr="001B1DCB" w:rsidTr="004A476C">
        <w:trPr>
          <w:trHeight w:val="756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3F1" w:rsidRPr="001B1DCB" w:rsidRDefault="003753F1" w:rsidP="003753F1">
            <w:pPr>
              <w:tabs>
                <w:tab w:val="left" w:pos="870"/>
              </w:tabs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TC01009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3F1" w:rsidRPr="001B1DCB" w:rsidRDefault="003753F1" w:rsidP="003753F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Teoria das Comunicações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3F1" w:rsidRPr="001B1DCB" w:rsidRDefault="003753F1" w:rsidP="003753F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3F1" w:rsidRPr="001B1DCB" w:rsidRDefault="003055EF" w:rsidP="003753F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SALA 01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3F1" w:rsidRPr="001B1DCB" w:rsidRDefault="003753F1" w:rsidP="003753F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LAMARTINE</w:t>
            </w:r>
          </w:p>
        </w:tc>
        <w:tc>
          <w:tcPr>
            <w:tcW w:w="2597" w:type="dxa"/>
            <w:vAlign w:val="center"/>
          </w:tcPr>
          <w:p w:rsidR="003753F1" w:rsidRPr="001B1DCB" w:rsidRDefault="003753F1" w:rsidP="003753F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3753F1" w:rsidRPr="001B1DCB" w:rsidTr="004A476C">
        <w:trPr>
          <w:trHeight w:val="756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3F1" w:rsidRPr="001B1DCB" w:rsidRDefault="003753F1" w:rsidP="003753F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lastRenderedPageBreak/>
              <w:t>TC01012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3F1" w:rsidRPr="00584BBB" w:rsidRDefault="003753F1" w:rsidP="003753F1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TEORIA DE ONDAS GUIADAS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3F1" w:rsidRPr="001B1DCB" w:rsidRDefault="003753F1" w:rsidP="003753F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3F1" w:rsidRPr="00584BBB" w:rsidRDefault="003055EF" w:rsidP="003753F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BP12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3F1" w:rsidRPr="001B1DCB" w:rsidRDefault="003753F1" w:rsidP="00AB2C32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97" w:type="dxa"/>
            <w:vAlign w:val="center"/>
          </w:tcPr>
          <w:p w:rsidR="003753F1" w:rsidRPr="001B1DCB" w:rsidRDefault="003753F1" w:rsidP="003753F1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0D7734" w:rsidRPr="001B1DCB" w:rsidTr="004A476C">
        <w:trPr>
          <w:trHeight w:val="756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734" w:rsidRPr="001B1DCB" w:rsidRDefault="000D7734" w:rsidP="000D7734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TC01007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D7734" w:rsidRPr="001B1DCB" w:rsidRDefault="000D7734" w:rsidP="000D7734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Comunicação e Sociedade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734" w:rsidRPr="001B1DCB" w:rsidRDefault="000D7734" w:rsidP="000D7734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734" w:rsidRPr="001B1DCB" w:rsidRDefault="000D7734" w:rsidP="000D7734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7734" w:rsidRPr="001B1DCB" w:rsidRDefault="000D7734" w:rsidP="000D7734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97" w:type="dxa"/>
            <w:vAlign w:val="center"/>
          </w:tcPr>
          <w:p w:rsidR="000D7734" w:rsidRPr="001B1DCB" w:rsidRDefault="000D7734" w:rsidP="000D7734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8B06E7" w:rsidRPr="001B1DCB" w:rsidTr="004A476C">
        <w:trPr>
          <w:trHeight w:val="756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06E7" w:rsidRPr="001B1DCB" w:rsidRDefault="0015125B" w:rsidP="008B06E7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ins w:id="99" w:author="Francisco Muller" w:date="2016-09-26T17:38:00Z">
              <w:r>
                <w:rPr>
                  <w:rFonts w:ascii="Times" w:hAnsi="Times" w:cs="Times"/>
                  <w:sz w:val="22"/>
                  <w:szCs w:val="22"/>
                </w:rPr>
                <w:t>EC01082</w:t>
              </w:r>
            </w:ins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06E7" w:rsidRPr="001B1DCB" w:rsidRDefault="0015125B" w:rsidP="008B06E7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ins w:id="100" w:author="Francisco Muller" w:date="2016-09-26T17:38:00Z">
              <w:r>
                <w:rPr>
                  <w:bCs/>
                  <w:sz w:val="22"/>
                  <w:szCs w:val="22"/>
                </w:rPr>
                <w:t>Computação Quântica – Tóp. Esp. Em Telecom. I</w:t>
              </w:r>
            </w:ins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06E7" w:rsidRPr="001B1DCB" w:rsidRDefault="0015125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ins w:id="101" w:author="Francisco Muller" w:date="2016-09-26T17:39:00Z">
              <w:r>
                <w:rPr>
                  <w:rFonts w:ascii="Times" w:hAnsi="Times" w:cs="Times"/>
                  <w:sz w:val="22"/>
                  <w:szCs w:val="22"/>
                </w:rPr>
                <w:t>60</w:t>
              </w:r>
            </w:ins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06E7" w:rsidRPr="001B1DCB" w:rsidRDefault="008B06E7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E7" w:rsidRPr="001B1DCB" w:rsidRDefault="0015125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  <w:ins w:id="102" w:author="Francisco Muller" w:date="2016-09-26T17:39:00Z">
              <w:r>
                <w:rPr>
                  <w:rFonts w:ascii="Times" w:hAnsi="Times" w:cs="Times"/>
                  <w:sz w:val="22"/>
                  <w:szCs w:val="22"/>
                </w:rPr>
                <w:t>Wilson Rabelo</w:t>
              </w:r>
            </w:ins>
          </w:p>
        </w:tc>
        <w:tc>
          <w:tcPr>
            <w:tcW w:w="2597" w:type="dxa"/>
            <w:vAlign w:val="center"/>
          </w:tcPr>
          <w:p w:rsidR="008B06E7" w:rsidRPr="001B1DCB" w:rsidRDefault="008B06E7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1B1DCB" w:rsidRPr="001B1DCB" w:rsidTr="004734F0">
        <w:trPr>
          <w:trHeight w:val="756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1B1DCB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TC01018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584BBB" w:rsidRDefault="001B1DCB" w:rsidP="001B1DCB">
            <w:pPr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ANTENAS E PROPAGAÇÃO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1B1DCB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584BBB" w:rsidRDefault="001B1DCB" w:rsidP="001B1DCB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DCB" w:rsidRPr="00584BBB" w:rsidRDefault="001B1DCB" w:rsidP="001B1DCB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97" w:type="dxa"/>
            <w:vAlign w:val="center"/>
          </w:tcPr>
          <w:p w:rsidR="001B1DCB" w:rsidRPr="001B1DCB" w:rsidRDefault="001B1DCB" w:rsidP="001B1DCB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1B1DCB" w:rsidRPr="001B1DCB" w:rsidTr="004A476C">
        <w:trPr>
          <w:trHeight w:val="756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TC01015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COMUNICAÇÕES DIGITAIS II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97" w:type="dxa"/>
            <w:vAlign w:val="center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1B1DCB" w:rsidRPr="001B1DCB" w:rsidTr="004A476C">
        <w:trPr>
          <w:trHeight w:val="756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TC01016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DISPOSITIVOS E CIRCUITOS DE RF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97" w:type="dxa"/>
            <w:vAlign w:val="center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1B1DCB" w:rsidRPr="001B1DCB" w:rsidTr="004A476C">
        <w:trPr>
          <w:trHeight w:val="756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EC01036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INTELIGÊNCIA COMPUTACIONAL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97" w:type="dxa"/>
            <w:vAlign w:val="center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1B1DCB" w:rsidRPr="001B1DCB" w:rsidTr="004A476C">
        <w:trPr>
          <w:trHeight w:val="756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EC01030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AUTOMAÇÃO INDUSTRIAL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97" w:type="dxa"/>
            <w:vAlign w:val="center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1B1DCB" w:rsidRPr="001B1DCB" w:rsidTr="004A476C">
        <w:trPr>
          <w:trHeight w:val="756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EC01028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rPr>
                <w:rFonts w:ascii="Times" w:hAnsi="Times" w:cs="Times"/>
                <w:sz w:val="22"/>
                <w:szCs w:val="22"/>
              </w:rPr>
            </w:pPr>
            <w:r w:rsidRPr="001B1DCB">
              <w:rPr>
                <w:rFonts w:ascii="Times" w:hAnsi="Times" w:cs="Times"/>
                <w:sz w:val="22"/>
                <w:szCs w:val="22"/>
              </w:rPr>
              <w:t>PROJETOS DE HARDWARE E INTERFACEAMENTO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97" w:type="dxa"/>
            <w:vAlign w:val="center"/>
          </w:tcPr>
          <w:p w:rsidR="001B1DCB" w:rsidRPr="001B1DCB" w:rsidRDefault="001B1DCB" w:rsidP="008B06E7">
            <w:pPr>
              <w:snapToGrid w:val="0"/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</w:tr>
    </w:tbl>
    <w:p w:rsidR="00AC6541" w:rsidRPr="00584BBB" w:rsidRDefault="00AC6541"/>
    <w:sectPr w:rsidR="00AC6541" w:rsidRPr="00584BBB" w:rsidSect="00B741B2">
      <w:headerReference w:type="default" r:id="rId7"/>
      <w:pgSz w:w="11906" w:h="16838"/>
      <w:pgMar w:top="1458" w:right="1418" w:bottom="568" w:left="1418" w:header="720" w:footer="0" w:gutter="0"/>
      <w:pgBorders>
        <w:top w:val="single" w:sz="40" w:space="31" w:color="0000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D62" w:rsidRDefault="004A6D62">
      <w:r>
        <w:separator/>
      </w:r>
    </w:p>
  </w:endnote>
  <w:endnote w:type="continuationSeparator" w:id="0">
    <w:p w:rsidR="004A6D62" w:rsidRDefault="004A6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D62" w:rsidRDefault="004A6D62">
      <w:r>
        <w:separator/>
      </w:r>
    </w:p>
  </w:footnote>
  <w:footnote w:type="continuationSeparator" w:id="0">
    <w:p w:rsidR="004A6D62" w:rsidRDefault="004A6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6"/>
      <w:gridCol w:w="8265"/>
    </w:tblGrid>
    <w:tr w:rsidR="00AB57FD">
      <w:tc>
        <w:tcPr>
          <w:tcW w:w="1486" w:type="dxa"/>
          <w:shd w:val="clear" w:color="auto" w:fill="auto"/>
        </w:tcPr>
        <w:p w:rsidR="00AB57FD" w:rsidRDefault="00AB57FD">
          <w:pPr>
            <w:snapToGrid w:val="0"/>
            <w:spacing w:line="360" w:lineRule="auto"/>
            <w:rPr>
              <w:sz w:val="20"/>
            </w:rPr>
          </w:pPr>
          <w:r>
            <w:rPr>
              <w:sz w:val="20"/>
              <w:szCs w:val="20"/>
            </w:rPr>
            <w:t xml:space="preserve">  </w:t>
          </w:r>
          <w:r>
            <w:rPr>
              <w:noProof/>
              <w:sz w:val="20"/>
              <w:szCs w:val="20"/>
              <w:lang w:eastAsia="pt-BR"/>
            </w:rPr>
            <w:drawing>
              <wp:inline distT="0" distB="0" distL="0" distR="0">
                <wp:extent cx="542925" cy="466725"/>
                <wp:effectExtent l="19050" t="1905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65" w:type="dxa"/>
          <w:shd w:val="clear" w:color="auto" w:fill="auto"/>
        </w:tcPr>
        <w:p w:rsidR="00AB57FD" w:rsidRDefault="00AB57FD">
          <w:pPr>
            <w:pStyle w:val="Ttulo1"/>
            <w:tabs>
              <w:tab w:val="left" w:pos="0"/>
            </w:tabs>
            <w:snapToGrid w:val="0"/>
            <w:rPr>
              <w:sz w:val="20"/>
            </w:rPr>
          </w:pPr>
          <w:r>
            <w:rPr>
              <w:sz w:val="20"/>
            </w:rPr>
            <w:t>UNIVERSIDADE FEDERAL DO PARÁ</w:t>
          </w:r>
        </w:p>
        <w:p w:rsidR="00AB57FD" w:rsidRDefault="00AB57FD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INSTITUTO DE TECNOLOGIA</w:t>
          </w:r>
        </w:p>
        <w:p w:rsidR="00AB57FD" w:rsidRDefault="00AB57FD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FACULDADE DE ENGENHARIA DA COMPUTAÇÃO</w:t>
          </w:r>
        </w:p>
        <w:p w:rsidR="00AB57FD" w:rsidRDefault="00AB57FD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LISTA DE OFERTA - 2</w:t>
          </w:r>
          <w:r>
            <w:rPr>
              <w:b/>
              <w:sz w:val="20"/>
              <w:szCs w:val="20"/>
              <w:vertAlign w:val="superscript"/>
            </w:rPr>
            <w:t>º</w:t>
          </w:r>
          <w:r>
            <w:rPr>
              <w:b/>
              <w:sz w:val="20"/>
              <w:szCs w:val="20"/>
            </w:rPr>
            <w:t xml:space="preserve"> PERÍODO LETIVO DE 2016</w:t>
          </w:r>
        </w:p>
      </w:tc>
    </w:tr>
  </w:tbl>
  <w:p w:rsidR="00AB57FD" w:rsidRDefault="00AB57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iago Sylas">
    <w15:presenceInfo w15:providerId="None" w15:userId="Thiago Sylas"/>
  </w15:person>
  <w15:person w15:author="Francisco Muller">
    <w15:presenceInfo w15:providerId="Windows Live" w15:userId="cab7b62e2653d1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00"/>
    <w:rsid w:val="000021A8"/>
    <w:rsid w:val="00002416"/>
    <w:rsid w:val="00004F0C"/>
    <w:rsid w:val="0000750C"/>
    <w:rsid w:val="00010410"/>
    <w:rsid w:val="0001650F"/>
    <w:rsid w:val="000264E1"/>
    <w:rsid w:val="0003578B"/>
    <w:rsid w:val="00037D88"/>
    <w:rsid w:val="00044FD4"/>
    <w:rsid w:val="000467AB"/>
    <w:rsid w:val="000471F6"/>
    <w:rsid w:val="000562F7"/>
    <w:rsid w:val="0005774C"/>
    <w:rsid w:val="00060E5B"/>
    <w:rsid w:val="000706CD"/>
    <w:rsid w:val="00072B09"/>
    <w:rsid w:val="00073AAF"/>
    <w:rsid w:val="0007699D"/>
    <w:rsid w:val="000870F6"/>
    <w:rsid w:val="00093D5C"/>
    <w:rsid w:val="000A21AC"/>
    <w:rsid w:val="000B25CC"/>
    <w:rsid w:val="000B2F6A"/>
    <w:rsid w:val="000D73AC"/>
    <w:rsid w:val="000D7734"/>
    <w:rsid w:val="000E357D"/>
    <w:rsid w:val="00100200"/>
    <w:rsid w:val="00102C8B"/>
    <w:rsid w:val="00102E24"/>
    <w:rsid w:val="00104BFA"/>
    <w:rsid w:val="00105BEA"/>
    <w:rsid w:val="00106ADE"/>
    <w:rsid w:val="0011262B"/>
    <w:rsid w:val="00114BF0"/>
    <w:rsid w:val="001207F4"/>
    <w:rsid w:val="0013192E"/>
    <w:rsid w:val="001371F4"/>
    <w:rsid w:val="0014396D"/>
    <w:rsid w:val="00144561"/>
    <w:rsid w:val="00147BB7"/>
    <w:rsid w:val="0015125B"/>
    <w:rsid w:val="00151AC9"/>
    <w:rsid w:val="00160D6F"/>
    <w:rsid w:val="00170149"/>
    <w:rsid w:val="00173908"/>
    <w:rsid w:val="00176B60"/>
    <w:rsid w:val="00193D47"/>
    <w:rsid w:val="001A036D"/>
    <w:rsid w:val="001A6C3F"/>
    <w:rsid w:val="001A724B"/>
    <w:rsid w:val="001B1D58"/>
    <w:rsid w:val="001B1DCB"/>
    <w:rsid w:val="001C0ABA"/>
    <w:rsid w:val="001C213F"/>
    <w:rsid w:val="001C3F39"/>
    <w:rsid w:val="001C6CA4"/>
    <w:rsid w:val="001E5E4E"/>
    <w:rsid w:val="002006F3"/>
    <w:rsid w:val="00201B37"/>
    <w:rsid w:val="00202E57"/>
    <w:rsid w:val="00203982"/>
    <w:rsid w:val="002053BA"/>
    <w:rsid w:val="0022364E"/>
    <w:rsid w:val="00224606"/>
    <w:rsid w:val="0022769D"/>
    <w:rsid w:val="00233D02"/>
    <w:rsid w:val="002355A3"/>
    <w:rsid w:val="00236D92"/>
    <w:rsid w:val="002371C4"/>
    <w:rsid w:val="00237EFD"/>
    <w:rsid w:val="00241056"/>
    <w:rsid w:val="00243A53"/>
    <w:rsid w:val="00247A2A"/>
    <w:rsid w:val="002576AF"/>
    <w:rsid w:val="0026249B"/>
    <w:rsid w:val="00265F60"/>
    <w:rsid w:val="002738BB"/>
    <w:rsid w:val="00295715"/>
    <w:rsid w:val="002A37DF"/>
    <w:rsid w:val="002A5648"/>
    <w:rsid w:val="002A64CF"/>
    <w:rsid w:val="002C1A14"/>
    <w:rsid w:val="002D060F"/>
    <w:rsid w:val="002D6948"/>
    <w:rsid w:val="002E00C1"/>
    <w:rsid w:val="002E4EC1"/>
    <w:rsid w:val="002E5F7E"/>
    <w:rsid w:val="002F72EE"/>
    <w:rsid w:val="00301FBB"/>
    <w:rsid w:val="003055EF"/>
    <w:rsid w:val="00310332"/>
    <w:rsid w:val="00317BFE"/>
    <w:rsid w:val="00321CAF"/>
    <w:rsid w:val="003224A9"/>
    <w:rsid w:val="003374AA"/>
    <w:rsid w:val="00342D3F"/>
    <w:rsid w:val="00347108"/>
    <w:rsid w:val="00352A0C"/>
    <w:rsid w:val="0036058F"/>
    <w:rsid w:val="003635DB"/>
    <w:rsid w:val="003753F1"/>
    <w:rsid w:val="00382F0F"/>
    <w:rsid w:val="00382F18"/>
    <w:rsid w:val="00383B9D"/>
    <w:rsid w:val="00397567"/>
    <w:rsid w:val="003B102B"/>
    <w:rsid w:val="003B121C"/>
    <w:rsid w:val="003B1A58"/>
    <w:rsid w:val="003B1D21"/>
    <w:rsid w:val="003C00FA"/>
    <w:rsid w:val="003C3463"/>
    <w:rsid w:val="003C3D95"/>
    <w:rsid w:val="003C6CA9"/>
    <w:rsid w:val="003E72BB"/>
    <w:rsid w:val="003F09AC"/>
    <w:rsid w:val="003F3532"/>
    <w:rsid w:val="003F74A0"/>
    <w:rsid w:val="0040440A"/>
    <w:rsid w:val="00416603"/>
    <w:rsid w:val="0042000C"/>
    <w:rsid w:val="004235A5"/>
    <w:rsid w:val="00424F83"/>
    <w:rsid w:val="0043095D"/>
    <w:rsid w:val="00436943"/>
    <w:rsid w:val="0044291D"/>
    <w:rsid w:val="004470C6"/>
    <w:rsid w:val="00452F43"/>
    <w:rsid w:val="00454F0A"/>
    <w:rsid w:val="00454F0C"/>
    <w:rsid w:val="0047079C"/>
    <w:rsid w:val="004734F0"/>
    <w:rsid w:val="004758B3"/>
    <w:rsid w:val="004815FB"/>
    <w:rsid w:val="00487568"/>
    <w:rsid w:val="004914C9"/>
    <w:rsid w:val="004967EC"/>
    <w:rsid w:val="00496B9D"/>
    <w:rsid w:val="004A3D49"/>
    <w:rsid w:val="004A476C"/>
    <w:rsid w:val="004A4855"/>
    <w:rsid w:val="004A6D62"/>
    <w:rsid w:val="004A6F4B"/>
    <w:rsid w:val="004A72BB"/>
    <w:rsid w:val="004A7A9E"/>
    <w:rsid w:val="004B204F"/>
    <w:rsid w:val="004B230F"/>
    <w:rsid w:val="004B6B74"/>
    <w:rsid w:val="004C022E"/>
    <w:rsid w:val="004C2C55"/>
    <w:rsid w:val="004C4F5B"/>
    <w:rsid w:val="004D6551"/>
    <w:rsid w:val="004E387F"/>
    <w:rsid w:val="004E3BC9"/>
    <w:rsid w:val="004E43E5"/>
    <w:rsid w:val="004E6B7B"/>
    <w:rsid w:val="004F69DA"/>
    <w:rsid w:val="004F6F69"/>
    <w:rsid w:val="005055B7"/>
    <w:rsid w:val="00506D9A"/>
    <w:rsid w:val="00507E4C"/>
    <w:rsid w:val="00511BF4"/>
    <w:rsid w:val="00521553"/>
    <w:rsid w:val="00522BDD"/>
    <w:rsid w:val="00525627"/>
    <w:rsid w:val="00530298"/>
    <w:rsid w:val="0053579C"/>
    <w:rsid w:val="005409F4"/>
    <w:rsid w:val="00541FE7"/>
    <w:rsid w:val="00542D38"/>
    <w:rsid w:val="00547177"/>
    <w:rsid w:val="0055035B"/>
    <w:rsid w:val="00555E23"/>
    <w:rsid w:val="0056387C"/>
    <w:rsid w:val="00564B41"/>
    <w:rsid w:val="0057063A"/>
    <w:rsid w:val="00575D09"/>
    <w:rsid w:val="00576BB7"/>
    <w:rsid w:val="00577568"/>
    <w:rsid w:val="00584BBB"/>
    <w:rsid w:val="00593ED4"/>
    <w:rsid w:val="005A6D49"/>
    <w:rsid w:val="005A7771"/>
    <w:rsid w:val="005A784E"/>
    <w:rsid w:val="005B0E8E"/>
    <w:rsid w:val="005B2409"/>
    <w:rsid w:val="005B4F40"/>
    <w:rsid w:val="005C14AF"/>
    <w:rsid w:val="005C3938"/>
    <w:rsid w:val="005C4809"/>
    <w:rsid w:val="005D72F8"/>
    <w:rsid w:val="005E3DE8"/>
    <w:rsid w:val="005F413C"/>
    <w:rsid w:val="00601366"/>
    <w:rsid w:val="006015D7"/>
    <w:rsid w:val="0061384D"/>
    <w:rsid w:val="00613968"/>
    <w:rsid w:val="0062247E"/>
    <w:rsid w:val="00625669"/>
    <w:rsid w:val="006274C9"/>
    <w:rsid w:val="00630A53"/>
    <w:rsid w:val="00633346"/>
    <w:rsid w:val="00637A7F"/>
    <w:rsid w:val="00643CC7"/>
    <w:rsid w:val="00643DCE"/>
    <w:rsid w:val="00644543"/>
    <w:rsid w:val="006471D8"/>
    <w:rsid w:val="0065144F"/>
    <w:rsid w:val="00654484"/>
    <w:rsid w:val="00672E9A"/>
    <w:rsid w:val="00694F15"/>
    <w:rsid w:val="00695B4E"/>
    <w:rsid w:val="006B434F"/>
    <w:rsid w:val="006D3F8B"/>
    <w:rsid w:val="006D76F9"/>
    <w:rsid w:val="006E1C73"/>
    <w:rsid w:val="006E2CC2"/>
    <w:rsid w:val="006E6999"/>
    <w:rsid w:val="006F139F"/>
    <w:rsid w:val="006F71D1"/>
    <w:rsid w:val="00702164"/>
    <w:rsid w:val="00711692"/>
    <w:rsid w:val="007135F8"/>
    <w:rsid w:val="007147BE"/>
    <w:rsid w:val="00714B7D"/>
    <w:rsid w:val="00723942"/>
    <w:rsid w:val="007326B7"/>
    <w:rsid w:val="00737CEE"/>
    <w:rsid w:val="00742FC0"/>
    <w:rsid w:val="00743385"/>
    <w:rsid w:val="00766A79"/>
    <w:rsid w:val="007675C8"/>
    <w:rsid w:val="00771BF0"/>
    <w:rsid w:val="00771C6B"/>
    <w:rsid w:val="007849BE"/>
    <w:rsid w:val="0079159E"/>
    <w:rsid w:val="007A0B0A"/>
    <w:rsid w:val="007A3214"/>
    <w:rsid w:val="007A450E"/>
    <w:rsid w:val="007B35F3"/>
    <w:rsid w:val="007B661F"/>
    <w:rsid w:val="007D3830"/>
    <w:rsid w:val="007D3C3C"/>
    <w:rsid w:val="007D648A"/>
    <w:rsid w:val="007D7E2D"/>
    <w:rsid w:val="007E6372"/>
    <w:rsid w:val="007F12C5"/>
    <w:rsid w:val="007F46B2"/>
    <w:rsid w:val="007F5886"/>
    <w:rsid w:val="007F7499"/>
    <w:rsid w:val="0080222B"/>
    <w:rsid w:val="008105AA"/>
    <w:rsid w:val="00810C34"/>
    <w:rsid w:val="0082161C"/>
    <w:rsid w:val="00827E2B"/>
    <w:rsid w:val="00830EB2"/>
    <w:rsid w:val="00833A1C"/>
    <w:rsid w:val="00840DB4"/>
    <w:rsid w:val="008449B5"/>
    <w:rsid w:val="00845666"/>
    <w:rsid w:val="008463A8"/>
    <w:rsid w:val="008506CE"/>
    <w:rsid w:val="00852212"/>
    <w:rsid w:val="00853A75"/>
    <w:rsid w:val="00880707"/>
    <w:rsid w:val="00885EDA"/>
    <w:rsid w:val="0088603A"/>
    <w:rsid w:val="00890112"/>
    <w:rsid w:val="008942C1"/>
    <w:rsid w:val="00897AFE"/>
    <w:rsid w:val="008A08BB"/>
    <w:rsid w:val="008A3060"/>
    <w:rsid w:val="008B06E7"/>
    <w:rsid w:val="008B13E0"/>
    <w:rsid w:val="008C7329"/>
    <w:rsid w:val="008E125A"/>
    <w:rsid w:val="008E2473"/>
    <w:rsid w:val="008E3F09"/>
    <w:rsid w:val="008E4134"/>
    <w:rsid w:val="008E64D5"/>
    <w:rsid w:val="008F05E4"/>
    <w:rsid w:val="008F52E1"/>
    <w:rsid w:val="008F6589"/>
    <w:rsid w:val="009009D7"/>
    <w:rsid w:val="009016F0"/>
    <w:rsid w:val="0090396D"/>
    <w:rsid w:val="0090548B"/>
    <w:rsid w:val="009072FE"/>
    <w:rsid w:val="009149EF"/>
    <w:rsid w:val="00917965"/>
    <w:rsid w:val="00924C08"/>
    <w:rsid w:val="009301AB"/>
    <w:rsid w:val="00935633"/>
    <w:rsid w:val="009378C9"/>
    <w:rsid w:val="00942E28"/>
    <w:rsid w:val="00942FAD"/>
    <w:rsid w:val="00955F3F"/>
    <w:rsid w:val="00960B4E"/>
    <w:rsid w:val="00970C77"/>
    <w:rsid w:val="00980C83"/>
    <w:rsid w:val="0098124B"/>
    <w:rsid w:val="0098299F"/>
    <w:rsid w:val="00986251"/>
    <w:rsid w:val="0099116B"/>
    <w:rsid w:val="009924D1"/>
    <w:rsid w:val="00995CA4"/>
    <w:rsid w:val="009A2DA1"/>
    <w:rsid w:val="009A54EA"/>
    <w:rsid w:val="009C18D8"/>
    <w:rsid w:val="009C4892"/>
    <w:rsid w:val="009C69A2"/>
    <w:rsid w:val="009D3AA7"/>
    <w:rsid w:val="009D6F64"/>
    <w:rsid w:val="009E0C55"/>
    <w:rsid w:val="009E60E6"/>
    <w:rsid w:val="009E6BC8"/>
    <w:rsid w:val="009F7677"/>
    <w:rsid w:val="009F76C3"/>
    <w:rsid w:val="00A04594"/>
    <w:rsid w:val="00A11B88"/>
    <w:rsid w:val="00A21CC6"/>
    <w:rsid w:val="00A22697"/>
    <w:rsid w:val="00A24CC3"/>
    <w:rsid w:val="00A26FE8"/>
    <w:rsid w:val="00A3054F"/>
    <w:rsid w:val="00A30676"/>
    <w:rsid w:val="00A33159"/>
    <w:rsid w:val="00A366CE"/>
    <w:rsid w:val="00A37440"/>
    <w:rsid w:val="00A377F2"/>
    <w:rsid w:val="00A41025"/>
    <w:rsid w:val="00A4708C"/>
    <w:rsid w:val="00A504DA"/>
    <w:rsid w:val="00A54126"/>
    <w:rsid w:val="00A62DE4"/>
    <w:rsid w:val="00A62E91"/>
    <w:rsid w:val="00A83D9C"/>
    <w:rsid w:val="00A8616F"/>
    <w:rsid w:val="00A95423"/>
    <w:rsid w:val="00A9744E"/>
    <w:rsid w:val="00AA19BE"/>
    <w:rsid w:val="00AA2632"/>
    <w:rsid w:val="00AA3E1E"/>
    <w:rsid w:val="00AB0C34"/>
    <w:rsid w:val="00AB1145"/>
    <w:rsid w:val="00AB2C32"/>
    <w:rsid w:val="00AB4ABA"/>
    <w:rsid w:val="00AB57FD"/>
    <w:rsid w:val="00AC0A79"/>
    <w:rsid w:val="00AC5C8F"/>
    <w:rsid w:val="00AC6541"/>
    <w:rsid w:val="00AD1178"/>
    <w:rsid w:val="00AD50BA"/>
    <w:rsid w:val="00AE0A4E"/>
    <w:rsid w:val="00AE272E"/>
    <w:rsid w:val="00B05E4A"/>
    <w:rsid w:val="00B14DDF"/>
    <w:rsid w:val="00B219BE"/>
    <w:rsid w:val="00B24B2D"/>
    <w:rsid w:val="00B25DA4"/>
    <w:rsid w:val="00B26C86"/>
    <w:rsid w:val="00B30204"/>
    <w:rsid w:val="00B30A94"/>
    <w:rsid w:val="00B310DD"/>
    <w:rsid w:val="00B31971"/>
    <w:rsid w:val="00B342AB"/>
    <w:rsid w:val="00B35BF4"/>
    <w:rsid w:val="00B46D51"/>
    <w:rsid w:val="00B57C85"/>
    <w:rsid w:val="00B60239"/>
    <w:rsid w:val="00B60D01"/>
    <w:rsid w:val="00B64824"/>
    <w:rsid w:val="00B676AF"/>
    <w:rsid w:val="00B703CB"/>
    <w:rsid w:val="00B741B2"/>
    <w:rsid w:val="00B75F80"/>
    <w:rsid w:val="00B76CF0"/>
    <w:rsid w:val="00B7771D"/>
    <w:rsid w:val="00B91781"/>
    <w:rsid w:val="00B92516"/>
    <w:rsid w:val="00B96E85"/>
    <w:rsid w:val="00BA1E38"/>
    <w:rsid w:val="00BA518B"/>
    <w:rsid w:val="00BB30AC"/>
    <w:rsid w:val="00BD389C"/>
    <w:rsid w:val="00BD62C8"/>
    <w:rsid w:val="00BD6A05"/>
    <w:rsid w:val="00BE1CE1"/>
    <w:rsid w:val="00BE4A89"/>
    <w:rsid w:val="00BF5D2F"/>
    <w:rsid w:val="00BF5E6E"/>
    <w:rsid w:val="00BF5F63"/>
    <w:rsid w:val="00BF6E1C"/>
    <w:rsid w:val="00BF7E21"/>
    <w:rsid w:val="00C03717"/>
    <w:rsid w:val="00C104AE"/>
    <w:rsid w:val="00C110CB"/>
    <w:rsid w:val="00C1242D"/>
    <w:rsid w:val="00C1411B"/>
    <w:rsid w:val="00C22F14"/>
    <w:rsid w:val="00C249E4"/>
    <w:rsid w:val="00C325DC"/>
    <w:rsid w:val="00C46DDC"/>
    <w:rsid w:val="00C474A9"/>
    <w:rsid w:val="00C510E5"/>
    <w:rsid w:val="00C551BD"/>
    <w:rsid w:val="00C62745"/>
    <w:rsid w:val="00C767ED"/>
    <w:rsid w:val="00C91A26"/>
    <w:rsid w:val="00C95874"/>
    <w:rsid w:val="00CA1C86"/>
    <w:rsid w:val="00CA289B"/>
    <w:rsid w:val="00CA58C9"/>
    <w:rsid w:val="00CB2C68"/>
    <w:rsid w:val="00CB3BC3"/>
    <w:rsid w:val="00CB49A5"/>
    <w:rsid w:val="00CC1E64"/>
    <w:rsid w:val="00CC4A1B"/>
    <w:rsid w:val="00CC5F00"/>
    <w:rsid w:val="00CD7B8F"/>
    <w:rsid w:val="00CE139A"/>
    <w:rsid w:val="00CE142D"/>
    <w:rsid w:val="00CE1FA9"/>
    <w:rsid w:val="00CE2897"/>
    <w:rsid w:val="00CF41E2"/>
    <w:rsid w:val="00D03610"/>
    <w:rsid w:val="00D05098"/>
    <w:rsid w:val="00D1557D"/>
    <w:rsid w:val="00D26763"/>
    <w:rsid w:val="00D2751C"/>
    <w:rsid w:val="00D32B91"/>
    <w:rsid w:val="00D36B92"/>
    <w:rsid w:val="00D4657B"/>
    <w:rsid w:val="00D477D4"/>
    <w:rsid w:val="00D51D01"/>
    <w:rsid w:val="00D62445"/>
    <w:rsid w:val="00D63354"/>
    <w:rsid w:val="00D642E3"/>
    <w:rsid w:val="00D64E14"/>
    <w:rsid w:val="00D66C68"/>
    <w:rsid w:val="00D70534"/>
    <w:rsid w:val="00D72977"/>
    <w:rsid w:val="00D93768"/>
    <w:rsid w:val="00D95761"/>
    <w:rsid w:val="00D97D37"/>
    <w:rsid w:val="00DA16A3"/>
    <w:rsid w:val="00DA5D1E"/>
    <w:rsid w:val="00DA6400"/>
    <w:rsid w:val="00DA7E06"/>
    <w:rsid w:val="00DB01EF"/>
    <w:rsid w:val="00DB3DAB"/>
    <w:rsid w:val="00DC5896"/>
    <w:rsid w:val="00DC5D52"/>
    <w:rsid w:val="00DD0923"/>
    <w:rsid w:val="00DD4EFA"/>
    <w:rsid w:val="00DD58D6"/>
    <w:rsid w:val="00DD6F70"/>
    <w:rsid w:val="00DE0116"/>
    <w:rsid w:val="00DE4283"/>
    <w:rsid w:val="00DE7232"/>
    <w:rsid w:val="00DF234B"/>
    <w:rsid w:val="00DF2DF6"/>
    <w:rsid w:val="00E0017F"/>
    <w:rsid w:val="00E14C0F"/>
    <w:rsid w:val="00E15341"/>
    <w:rsid w:val="00E200F7"/>
    <w:rsid w:val="00E279CE"/>
    <w:rsid w:val="00E30483"/>
    <w:rsid w:val="00E307B2"/>
    <w:rsid w:val="00E3452C"/>
    <w:rsid w:val="00E34CBB"/>
    <w:rsid w:val="00E51C84"/>
    <w:rsid w:val="00E6078C"/>
    <w:rsid w:val="00E61A35"/>
    <w:rsid w:val="00E65BF5"/>
    <w:rsid w:val="00E75D62"/>
    <w:rsid w:val="00E95EC1"/>
    <w:rsid w:val="00EA0006"/>
    <w:rsid w:val="00EA0482"/>
    <w:rsid w:val="00EA705C"/>
    <w:rsid w:val="00EB0C98"/>
    <w:rsid w:val="00EB0D2C"/>
    <w:rsid w:val="00EB2627"/>
    <w:rsid w:val="00EB3725"/>
    <w:rsid w:val="00EB41F4"/>
    <w:rsid w:val="00EC3FAC"/>
    <w:rsid w:val="00EC7CFE"/>
    <w:rsid w:val="00ED2718"/>
    <w:rsid w:val="00ED406B"/>
    <w:rsid w:val="00EE0661"/>
    <w:rsid w:val="00EF104C"/>
    <w:rsid w:val="00F00A87"/>
    <w:rsid w:val="00F10407"/>
    <w:rsid w:val="00F144A2"/>
    <w:rsid w:val="00F167A2"/>
    <w:rsid w:val="00F24A08"/>
    <w:rsid w:val="00F26E4A"/>
    <w:rsid w:val="00F32C0A"/>
    <w:rsid w:val="00F34119"/>
    <w:rsid w:val="00F4730C"/>
    <w:rsid w:val="00F62253"/>
    <w:rsid w:val="00F6230E"/>
    <w:rsid w:val="00F62BCB"/>
    <w:rsid w:val="00F62EFC"/>
    <w:rsid w:val="00F6341B"/>
    <w:rsid w:val="00F63CA0"/>
    <w:rsid w:val="00F64529"/>
    <w:rsid w:val="00F700E4"/>
    <w:rsid w:val="00F7192A"/>
    <w:rsid w:val="00F74618"/>
    <w:rsid w:val="00F80B53"/>
    <w:rsid w:val="00F84A5D"/>
    <w:rsid w:val="00F86057"/>
    <w:rsid w:val="00FA0CB2"/>
    <w:rsid w:val="00FA37F9"/>
    <w:rsid w:val="00FA47B3"/>
    <w:rsid w:val="00FA7105"/>
    <w:rsid w:val="00FB6993"/>
    <w:rsid w:val="00FC03C0"/>
    <w:rsid w:val="00FC3C1B"/>
    <w:rsid w:val="00FD2D15"/>
    <w:rsid w:val="00FD5B32"/>
    <w:rsid w:val="00FF7439"/>
    <w:rsid w:val="00FF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678C7BB4-2EA5-4C1A-837B-EDE69176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32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color w:val="000000"/>
      <w:szCs w:val="2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szCs w:val="2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color w:val="000000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rFonts w:ascii="Arial" w:hAnsi="Arial" w:cs="Arial"/>
      <w:b/>
      <w:bCs/>
      <w:color w:val="000000"/>
      <w:sz w:val="2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Arial" w:hAnsi="Arial" w:cs="Arial"/>
      <w:b/>
      <w:bCs/>
      <w:color w:val="0000FF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6">
    <w:name w:val="Fonte parág. padrão6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Wingdings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Fontepargpadro5">
    <w:name w:val="Fonte parág. padrão5"/>
  </w:style>
  <w:style w:type="character" w:customStyle="1" w:styleId="WW-Absatz-Standardschriftart1111">
    <w:name w:val="WW-Absatz-Standardschriftart1111"/>
  </w:style>
  <w:style w:type="character" w:customStyle="1" w:styleId="Fontepargpadro4">
    <w:name w:val="Fonte parág. padrão4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Fontepargpadro3">
    <w:name w:val="Fonte parág. padrão3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Fontepargpadro2">
    <w:name w:val="Fonte parág. padrão2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Fontepargpadro11">
    <w:name w:val="Fonte parág. padrão11"/>
  </w:style>
  <w:style w:type="character" w:styleId="Forte">
    <w:name w:val="Strong"/>
    <w:qFormat/>
    <w:rPr>
      <w:b/>
      <w:bCs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RodapChar">
    <w:name w:val="Rodapé Char"/>
    <w:rPr>
      <w:sz w:val="24"/>
      <w:szCs w:val="24"/>
    </w:rPr>
  </w:style>
  <w:style w:type="character" w:customStyle="1" w:styleId="CabealhoChar">
    <w:name w:val="Cabeçalho Char"/>
  </w:style>
  <w:style w:type="character" w:customStyle="1" w:styleId="Heading6Char">
    <w:name w:val="Heading 6 Char"/>
    <w:rPr>
      <w:color w:val="000000"/>
      <w:sz w:val="24"/>
      <w:lang w:val="pt-BR"/>
    </w:rPr>
  </w:style>
  <w:style w:type="character" w:customStyle="1" w:styleId="Heading3Char">
    <w:name w:val="Heading 3 Char"/>
    <w:rPr>
      <w:b/>
      <w:lang w:val="pt-BR"/>
    </w:rPr>
  </w:style>
  <w:style w:type="character" w:customStyle="1" w:styleId="HeaderChar">
    <w:name w:val="Header Char"/>
    <w:rPr>
      <w:lang w:val="pt-BR"/>
    </w:rPr>
  </w:style>
  <w:style w:type="character" w:customStyle="1" w:styleId="Heading8Char">
    <w:name w:val="Heading 8 Char"/>
    <w:rPr>
      <w:rFonts w:ascii="Arial" w:hAnsi="Arial" w:cs="Arial"/>
      <w:b/>
      <w:bCs/>
      <w:color w:val="000000"/>
      <w:szCs w:val="24"/>
      <w:lang w:val="pt-BR"/>
    </w:rPr>
  </w:style>
  <w:style w:type="character" w:customStyle="1" w:styleId="TextodebaloChar">
    <w:name w:val="Texto de balão Char"/>
    <w:rPr>
      <w:rFonts w:ascii="Segoe UI" w:hAnsi="Segoe UI" w:cs="Segoe UI"/>
      <w:sz w:val="18"/>
      <w:szCs w:val="18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Pr-formataoHTML1">
    <w:name w:val="Pré-formatação HTML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pPr>
      <w:suppressAutoHyphens w:val="0"/>
      <w:spacing w:before="280" w:after="280"/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Revision1">
    <w:name w:val="Revision1"/>
    <w:pPr>
      <w:suppressAutoHyphens/>
    </w:pPr>
    <w:rPr>
      <w:sz w:val="24"/>
      <w:szCs w:val="24"/>
      <w:lang w:eastAsia="zh-CN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26249B"/>
    <w:rPr>
      <w:sz w:val="24"/>
      <w:szCs w:val="24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827E2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27E2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27E2B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27E2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27E2B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2302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HORÁRIO DAS DISCIPLINAS  - TURNO DA TARDE - 1º BLOCO DE DISCIPLINAS</vt:lpstr>
    </vt:vector>
  </TitlesOfParts>
  <Company/>
  <LinksUpToDate>false</LinksUpToDate>
  <CharactersWithSpaces>14704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HORÁRIO DAS DISCIPLINAS  - TURNO DA TARDE - 1º BLOCO DE DISCIPLINAS</dc:title>
  <dc:creator>Coordenação Engcomp</dc:creator>
  <cp:lastModifiedBy>Thiago Sylas</cp:lastModifiedBy>
  <cp:revision>3</cp:revision>
  <cp:lastPrinted>2016-09-22T20:58:00Z</cp:lastPrinted>
  <dcterms:created xsi:type="dcterms:W3CDTF">2016-11-27T20:03:00Z</dcterms:created>
  <dcterms:modified xsi:type="dcterms:W3CDTF">2016-12-13T22:55:00Z</dcterms:modified>
</cp:coreProperties>
</file>